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C987F" w14:textId="3ED65922" w:rsidR="006E5671" w:rsidRPr="00061B4A" w:rsidRDefault="0064315D" w:rsidP="006E5671">
      <w:pPr>
        <w:autoSpaceDE w:val="0"/>
        <w:autoSpaceDN w:val="0"/>
        <w:adjustRightInd w:val="0"/>
        <w:spacing w:after="0" w:line="240" w:lineRule="auto"/>
        <w:jc w:val="center"/>
        <w:rPr>
          <w:rFonts w:ascii="Palatino Linotype" w:eastAsia="Times New Roman" w:hAnsi="Palatino Linotype" w:cs="Times New Roman"/>
          <w:b/>
          <w:sz w:val="32"/>
          <w:szCs w:val="32"/>
        </w:rPr>
      </w:pPr>
      <w:bookmarkStart w:id="0" w:name="_Toc293401273"/>
      <w:ins w:id="1" w:author="Gama M" w:date="2020-06-10T19:25:00Z">
        <w:r>
          <w:rPr>
            <w:rFonts w:ascii="Palatino Linotype" w:eastAsia="Times New Roman" w:hAnsi="Palatino Linotype" w:cs="Times New Roman"/>
            <w:b/>
            <w:sz w:val="36"/>
            <w:szCs w:val="32"/>
          </w:rPr>
          <w:t>0</w:t>
        </w:r>
      </w:ins>
      <w:r w:rsidR="006E5671" w:rsidRPr="00061B4A">
        <w:rPr>
          <w:rFonts w:ascii="Palatino Linotype" w:eastAsia="Times New Roman" w:hAnsi="Palatino Linotype" w:cs="Times New Roman"/>
          <w:b/>
          <w:sz w:val="36"/>
          <w:szCs w:val="32"/>
        </w:rPr>
        <w:t>UNIVERSIDAD AUTÓNOMA DE ZACATECAS</w:t>
      </w:r>
    </w:p>
    <w:p w14:paraId="6392FA94" w14:textId="77777777" w:rsidR="006E5671" w:rsidRPr="00061B4A" w:rsidRDefault="006E5671" w:rsidP="006E5671">
      <w:pPr>
        <w:autoSpaceDE w:val="0"/>
        <w:autoSpaceDN w:val="0"/>
        <w:adjustRightInd w:val="0"/>
        <w:spacing w:after="0" w:line="240" w:lineRule="auto"/>
        <w:jc w:val="center"/>
        <w:rPr>
          <w:rFonts w:ascii="Palatino Linotype" w:eastAsia="Times New Roman" w:hAnsi="Palatino Linotype" w:cs="Times New Roman"/>
          <w:b/>
          <w:sz w:val="36"/>
          <w:szCs w:val="32"/>
        </w:rPr>
      </w:pPr>
      <w:r w:rsidRPr="00061B4A">
        <w:rPr>
          <w:rFonts w:ascii="Palatino Linotype" w:eastAsia="Times New Roman" w:hAnsi="Palatino Linotype" w:cs="Times New Roman"/>
          <w:b/>
          <w:sz w:val="36"/>
          <w:szCs w:val="32"/>
        </w:rPr>
        <w:t>“</w:t>
      </w:r>
      <w:r w:rsidRPr="00061B4A">
        <w:rPr>
          <w:rFonts w:ascii="Palatino Linotype" w:eastAsia="Times New Roman" w:hAnsi="Palatino Linotype" w:cs="Times New Roman"/>
          <w:sz w:val="32"/>
          <w:szCs w:val="28"/>
        </w:rPr>
        <w:t>Francisco García Salinas”</w:t>
      </w:r>
    </w:p>
    <w:p w14:paraId="18A3F3AF" w14:textId="77777777" w:rsidR="006E5671" w:rsidRPr="00061B4A" w:rsidRDefault="006E5671" w:rsidP="006E5671">
      <w:pPr>
        <w:spacing w:after="0" w:line="240" w:lineRule="auto"/>
        <w:jc w:val="center"/>
        <w:rPr>
          <w:rFonts w:ascii="Palatino Linotype" w:eastAsia="Times New Roman" w:hAnsi="Palatino Linotype" w:cs="Times New Roman"/>
          <w:b/>
          <w:sz w:val="36"/>
          <w:szCs w:val="36"/>
        </w:rPr>
      </w:pPr>
    </w:p>
    <w:p w14:paraId="64C833F9" w14:textId="77777777" w:rsidR="006E5671" w:rsidRPr="00061B4A" w:rsidRDefault="006E5671" w:rsidP="006E5671">
      <w:pPr>
        <w:spacing w:after="0" w:line="240" w:lineRule="auto"/>
        <w:jc w:val="center"/>
        <w:rPr>
          <w:rFonts w:ascii="Palatino Linotype" w:eastAsia="Times New Roman" w:hAnsi="Palatino Linotype"/>
          <w:b/>
          <w:sz w:val="36"/>
          <w:szCs w:val="36"/>
        </w:rPr>
      </w:pPr>
      <w:r w:rsidRPr="00061B4A">
        <w:rPr>
          <w:rFonts w:ascii="Palatino Linotype" w:eastAsia="Times New Roman" w:hAnsi="Palatino Linotype"/>
          <w:b/>
          <w:sz w:val="36"/>
          <w:szCs w:val="36"/>
        </w:rPr>
        <w:t xml:space="preserve"> </w:t>
      </w:r>
      <w:r w:rsidRPr="00061B4A">
        <w:rPr>
          <w:rFonts w:ascii="Palatino Linotype" w:eastAsia="Times New Roman" w:hAnsi="Palatino Linotype"/>
          <w:b/>
          <w:noProof/>
          <w:sz w:val="36"/>
          <w:szCs w:val="36"/>
          <w:lang w:eastAsia="es-MX"/>
        </w:rPr>
        <w:drawing>
          <wp:inline distT="0" distB="0" distL="0" distR="0" wp14:anchorId="37F3602E" wp14:editId="388E3A20">
            <wp:extent cx="2358004" cy="2087880"/>
            <wp:effectExtent l="0" t="0" r="444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srcRect/>
                    <a:stretch>
                      <a:fillRect/>
                    </a:stretch>
                  </pic:blipFill>
                  <pic:spPr bwMode="auto">
                    <a:xfrm>
                      <a:off x="0" y="0"/>
                      <a:ext cx="2363455" cy="2092706"/>
                    </a:xfrm>
                    <a:prstGeom prst="rect">
                      <a:avLst/>
                    </a:prstGeom>
                    <a:noFill/>
                    <a:ln w="9525">
                      <a:noFill/>
                      <a:miter lim="800000"/>
                      <a:headEnd/>
                      <a:tailEnd/>
                    </a:ln>
                  </pic:spPr>
                </pic:pic>
              </a:graphicData>
            </a:graphic>
          </wp:inline>
        </w:drawing>
      </w:r>
    </w:p>
    <w:p w14:paraId="6F7EC885" w14:textId="77777777" w:rsidR="006E5671" w:rsidRPr="00061B4A" w:rsidRDefault="006E5671" w:rsidP="006E5671">
      <w:pPr>
        <w:spacing w:after="0" w:line="240" w:lineRule="auto"/>
        <w:rPr>
          <w:rFonts w:ascii="Palatino Linotype" w:eastAsia="Times New Roman" w:hAnsi="Palatino Linotype"/>
          <w:b/>
          <w:sz w:val="36"/>
          <w:szCs w:val="36"/>
        </w:rPr>
      </w:pPr>
    </w:p>
    <w:p w14:paraId="362B17A7" w14:textId="683F5CA7" w:rsidR="006E5671" w:rsidRPr="00061B4A" w:rsidRDefault="00D147DF" w:rsidP="007E6957">
      <w:pPr>
        <w:pStyle w:val="Puesto"/>
        <w:jc w:val="center"/>
        <w:rPr>
          <w:rFonts w:ascii="Palatino Linotype" w:hAnsi="Palatino Linotype" w:cs="Times New Roman"/>
          <w:b/>
          <w:sz w:val="36"/>
        </w:rPr>
      </w:pPr>
      <w:r w:rsidRPr="00061B4A">
        <w:rPr>
          <w:rFonts w:ascii="Palatino Linotype" w:hAnsi="Palatino Linotype" w:cs="Times New Roman"/>
          <w:b/>
          <w:sz w:val="36"/>
        </w:rPr>
        <w:t xml:space="preserve"> </w:t>
      </w:r>
      <w:r w:rsidR="001C6B36" w:rsidRPr="00061B4A">
        <w:rPr>
          <w:rFonts w:ascii="Palatino Linotype" w:hAnsi="Palatino Linotype" w:cs="Times New Roman"/>
          <w:b/>
          <w:sz w:val="36"/>
        </w:rPr>
        <w:t>“</w:t>
      </w:r>
      <w:del w:id="2" w:author="Gama M" w:date="2020-06-10T12:29:00Z">
        <w:r w:rsidR="0074091A" w:rsidDel="009D2619">
          <w:rPr>
            <w:rFonts w:ascii="Palatino Linotype" w:hAnsi="Palatino Linotype" w:cs="Times New Roman"/>
            <w:b/>
            <w:sz w:val="36"/>
          </w:rPr>
          <w:delText>Análisis de Fourier Elíptico</w:delText>
        </w:r>
      </w:del>
      <w:ins w:id="3" w:author="Gama M" w:date="2020-06-10T12:29:00Z">
        <w:r w:rsidR="009D2619">
          <w:rPr>
            <w:rFonts w:ascii="Palatino Linotype" w:hAnsi="Palatino Linotype" w:cs="Times New Roman"/>
            <w:b/>
            <w:sz w:val="36"/>
          </w:rPr>
          <w:t xml:space="preserve">Estimación de </w:t>
        </w:r>
      </w:ins>
      <w:ins w:id="4" w:author="Gama M" w:date="2020-06-10T12:30:00Z">
        <w:r w:rsidR="009D2619">
          <w:rPr>
            <w:rFonts w:ascii="Palatino Linotype" w:hAnsi="Palatino Linotype" w:cs="Times New Roman"/>
            <w:b/>
            <w:sz w:val="36"/>
          </w:rPr>
          <w:t>parámetros</w:t>
        </w:r>
      </w:ins>
      <w:ins w:id="5" w:author="Gama M" w:date="2020-06-10T12:29:00Z">
        <w:r w:rsidR="009D2619">
          <w:rPr>
            <w:rFonts w:ascii="Palatino Linotype" w:hAnsi="Palatino Linotype" w:cs="Times New Roman"/>
            <w:b/>
            <w:sz w:val="36"/>
          </w:rPr>
          <w:t xml:space="preserve"> </w:t>
        </w:r>
      </w:ins>
      <w:ins w:id="6" w:author="Gama M" w:date="2020-06-10T12:30:00Z">
        <w:r w:rsidR="009D2619">
          <w:rPr>
            <w:rFonts w:ascii="Palatino Linotype" w:hAnsi="Palatino Linotype" w:cs="Times New Roman"/>
            <w:b/>
            <w:sz w:val="36"/>
          </w:rPr>
          <w:t xml:space="preserve">morfológicos </w:t>
        </w:r>
      </w:ins>
      <w:del w:id="7" w:author="Gama M" w:date="2020-06-10T12:30:00Z">
        <w:r w:rsidR="0074091A" w:rsidDel="009D2619">
          <w:rPr>
            <w:rFonts w:ascii="Palatino Linotype" w:hAnsi="Palatino Linotype" w:cs="Times New Roman"/>
            <w:b/>
            <w:sz w:val="36"/>
          </w:rPr>
          <w:delText xml:space="preserve"> </w:delText>
        </w:r>
      </w:del>
      <w:r w:rsidR="0074091A">
        <w:rPr>
          <w:rFonts w:ascii="Palatino Linotype" w:hAnsi="Palatino Linotype" w:cs="Times New Roman"/>
          <w:b/>
          <w:sz w:val="36"/>
        </w:rPr>
        <w:t xml:space="preserve">en </w:t>
      </w:r>
      <w:r w:rsidR="00853A07">
        <w:rPr>
          <w:rFonts w:ascii="Palatino Linotype" w:hAnsi="Palatino Linotype" w:cs="Times New Roman"/>
          <w:b/>
          <w:sz w:val="36"/>
        </w:rPr>
        <w:t>rocas</w:t>
      </w:r>
      <w:r w:rsidR="0074091A">
        <w:rPr>
          <w:rFonts w:ascii="Palatino Linotype" w:hAnsi="Palatino Linotype" w:cs="Times New Roman"/>
          <w:b/>
          <w:sz w:val="36"/>
        </w:rPr>
        <w:t xml:space="preserve"> sedimentarias </w:t>
      </w:r>
      <w:del w:id="8" w:author="Gama M" w:date="2020-06-10T12:30:00Z">
        <w:r w:rsidR="0074091A" w:rsidDel="009D2619">
          <w:rPr>
            <w:rFonts w:ascii="Palatino Linotype" w:hAnsi="Palatino Linotype" w:cs="Times New Roman"/>
            <w:b/>
            <w:sz w:val="36"/>
          </w:rPr>
          <w:delText>para la clasificación de su forma básica y redondez</w:delText>
        </w:r>
        <w:r w:rsidR="00A94E9E" w:rsidDel="009D2619">
          <w:rPr>
            <w:rFonts w:ascii="Palatino Linotype" w:hAnsi="Palatino Linotype" w:cs="Times New Roman"/>
            <w:b/>
            <w:sz w:val="36"/>
          </w:rPr>
          <w:delText xml:space="preserve"> con</w:delText>
        </w:r>
      </w:del>
      <w:ins w:id="9" w:author="Gama M" w:date="2020-06-10T12:30:00Z">
        <w:r w:rsidR="009D2619">
          <w:rPr>
            <w:rFonts w:ascii="Palatino Linotype" w:hAnsi="Palatino Linotype" w:cs="Times New Roman"/>
            <w:b/>
            <w:sz w:val="36"/>
          </w:rPr>
          <w:t>usando</w:t>
        </w:r>
      </w:ins>
      <w:ins w:id="10" w:author="Gama M" w:date="2020-06-10T12:31:00Z">
        <w:r w:rsidR="00E06D19">
          <w:rPr>
            <w:rFonts w:ascii="Palatino Linotype" w:hAnsi="Palatino Linotype" w:cs="Times New Roman"/>
            <w:b/>
            <w:sz w:val="36"/>
          </w:rPr>
          <w:t xml:space="preserve"> Fourier elíptico y</w:t>
        </w:r>
      </w:ins>
      <w:r w:rsidR="00A94E9E">
        <w:rPr>
          <w:rFonts w:ascii="Palatino Linotype" w:hAnsi="Palatino Linotype" w:cs="Times New Roman"/>
          <w:b/>
          <w:sz w:val="36"/>
        </w:rPr>
        <w:t xml:space="preserve"> redes neuronales</w:t>
      </w:r>
      <w:r w:rsidR="001C6B36" w:rsidRPr="00061B4A">
        <w:rPr>
          <w:rFonts w:ascii="Palatino Linotype" w:hAnsi="Palatino Linotype" w:cs="Times New Roman"/>
          <w:b/>
          <w:sz w:val="36"/>
        </w:rPr>
        <w:t>”</w:t>
      </w:r>
    </w:p>
    <w:p w14:paraId="2E373105" w14:textId="77777777" w:rsidR="006E5671" w:rsidRPr="00061B4A" w:rsidRDefault="006E5671" w:rsidP="006E5671">
      <w:pPr>
        <w:spacing w:after="0" w:line="240" w:lineRule="auto"/>
        <w:jc w:val="center"/>
        <w:rPr>
          <w:rFonts w:ascii="Palatino Linotype" w:eastAsia="Times New Roman" w:hAnsi="Palatino Linotype" w:cs="Times New Roman"/>
          <w:b/>
          <w:sz w:val="36"/>
          <w:szCs w:val="36"/>
        </w:rPr>
      </w:pPr>
    </w:p>
    <w:p w14:paraId="3DB3835D" w14:textId="77777777" w:rsidR="007E6957" w:rsidRPr="00061B4A" w:rsidRDefault="007E6957" w:rsidP="006E5671">
      <w:pPr>
        <w:spacing w:after="0" w:line="240" w:lineRule="auto"/>
        <w:jc w:val="center"/>
        <w:rPr>
          <w:rFonts w:ascii="Palatino Linotype" w:eastAsia="Times New Roman" w:hAnsi="Palatino Linotype" w:cs="Times New Roman"/>
          <w:b/>
          <w:sz w:val="36"/>
          <w:szCs w:val="36"/>
        </w:rPr>
      </w:pPr>
    </w:p>
    <w:p w14:paraId="079D5741" w14:textId="07EB8426" w:rsidR="006E5671" w:rsidRPr="00061B4A" w:rsidRDefault="007E6957" w:rsidP="006E5671">
      <w:pPr>
        <w:spacing w:after="0" w:line="240" w:lineRule="auto"/>
        <w:jc w:val="center"/>
        <w:rPr>
          <w:rFonts w:ascii="Palatino Linotype" w:eastAsia="Times New Roman" w:hAnsi="Palatino Linotype" w:cs="Times New Roman"/>
          <w:sz w:val="28"/>
          <w:szCs w:val="24"/>
        </w:rPr>
      </w:pPr>
      <w:r w:rsidRPr="00061B4A">
        <w:rPr>
          <w:rFonts w:ascii="Palatino Linotype" w:eastAsia="Times New Roman" w:hAnsi="Palatino Linotype" w:cs="Times New Roman"/>
          <w:sz w:val="28"/>
          <w:szCs w:val="24"/>
        </w:rPr>
        <w:t>Tesis para obtener el grado de:</w:t>
      </w:r>
    </w:p>
    <w:p w14:paraId="3A2918C1" w14:textId="44A6E228" w:rsidR="006E5671" w:rsidRPr="00431479" w:rsidRDefault="007E6957" w:rsidP="006E5671">
      <w:pPr>
        <w:spacing w:after="0" w:line="240" w:lineRule="auto"/>
        <w:jc w:val="center"/>
        <w:rPr>
          <w:rFonts w:ascii="Palatino Linotype" w:eastAsia="Times New Roman" w:hAnsi="Palatino Linotype" w:cs="Times New Roman"/>
          <w:b/>
          <w:sz w:val="32"/>
          <w:szCs w:val="24"/>
        </w:rPr>
      </w:pPr>
      <w:r w:rsidRPr="00431479">
        <w:rPr>
          <w:rFonts w:ascii="Palatino Linotype" w:eastAsia="Times New Roman" w:hAnsi="Palatino Linotype" w:cs="Times New Roman"/>
          <w:b/>
          <w:sz w:val="32"/>
          <w:szCs w:val="24"/>
        </w:rPr>
        <w:t>Maestro en Ciencias del Procesamiento de la Información</w:t>
      </w:r>
    </w:p>
    <w:p w14:paraId="55A76A2C" w14:textId="5340225D" w:rsidR="006E5671" w:rsidRPr="00061B4A" w:rsidRDefault="006E5671" w:rsidP="006E5671">
      <w:pPr>
        <w:spacing w:after="0" w:line="240" w:lineRule="auto"/>
        <w:jc w:val="center"/>
        <w:rPr>
          <w:rFonts w:ascii="Palatino Linotype" w:eastAsia="Times New Roman" w:hAnsi="Palatino Linotype" w:cs="Times New Roman"/>
          <w:b/>
          <w:sz w:val="24"/>
          <w:szCs w:val="24"/>
        </w:rPr>
      </w:pPr>
    </w:p>
    <w:p w14:paraId="5E7335E8" w14:textId="77777777" w:rsidR="007E6957" w:rsidRPr="00061B4A" w:rsidRDefault="007E6957" w:rsidP="006E5671">
      <w:pPr>
        <w:spacing w:after="0" w:line="240" w:lineRule="auto"/>
        <w:jc w:val="center"/>
        <w:rPr>
          <w:rFonts w:ascii="Palatino Linotype" w:eastAsia="Times New Roman" w:hAnsi="Palatino Linotype" w:cs="Times New Roman"/>
          <w:b/>
          <w:sz w:val="24"/>
          <w:szCs w:val="24"/>
        </w:rPr>
      </w:pPr>
    </w:p>
    <w:p w14:paraId="42C26251" w14:textId="54B0655A" w:rsidR="006E5671" w:rsidRPr="00FE4B05" w:rsidRDefault="007E6957" w:rsidP="006E5671">
      <w:pPr>
        <w:autoSpaceDE w:val="0"/>
        <w:autoSpaceDN w:val="0"/>
        <w:adjustRightInd w:val="0"/>
        <w:spacing w:after="0" w:line="240" w:lineRule="auto"/>
        <w:jc w:val="center"/>
        <w:rPr>
          <w:rFonts w:ascii="Palatino Linotype" w:eastAsia="Times New Roman" w:hAnsi="Palatino Linotype" w:cs="Times New Roman"/>
          <w:sz w:val="28"/>
          <w:szCs w:val="24"/>
        </w:rPr>
      </w:pPr>
      <w:r w:rsidRPr="00FE4B05">
        <w:rPr>
          <w:rFonts w:ascii="Palatino Linotype" w:eastAsia="Times New Roman" w:hAnsi="Palatino Linotype" w:cs="Times New Roman"/>
          <w:sz w:val="28"/>
          <w:szCs w:val="24"/>
        </w:rPr>
        <w:t>Presenta</w:t>
      </w:r>
    </w:p>
    <w:p w14:paraId="54ADE040" w14:textId="305E17F9" w:rsidR="006E5671" w:rsidRPr="00FE4B05" w:rsidRDefault="0074091A" w:rsidP="006E5671">
      <w:pPr>
        <w:autoSpaceDE w:val="0"/>
        <w:autoSpaceDN w:val="0"/>
        <w:adjustRightInd w:val="0"/>
        <w:spacing w:after="0" w:line="240" w:lineRule="auto"/>
        <w:jc w:val="center"/>
        <w:rPr>
          <w:rFonts w:ascii="Palatino Linotype" w:eastAsia="Times New Roman" w:hAnsi="Palatino Linotype" w:cs="Times New Roman"/>
          <w:b/>
          <w:sz w:val="28"/>
          <w:szCs w:val="24"/>
        </w:rPr>
      </w:pPr>
      <w:r>
        <w:rPr>
          <w:rFonts w:ascii="Palatino Linotype" w:eastAsia="Times New Roman" w:hAnsi="Palatino Linotype" w:cs="Times New Roman"/>
          <w:b/>
          <w:sz w:val="28"/>
          <w:szCs w:val="24"/>
        </w:rPr>
        <w:t>Mejía Hernández Erik</w:t>
      </w:r>
    </w:p>
    <w:p w14:paraId="0AC86A4A" w14:textId="04EC125D" w:rsidR="007E6957" w:rsidRPr="00061B4A" w:rsidRDefault="007E6957" w:rsidP="006E5671">
      <w:pPr>
        <w:autoSpaceDE w:val="0"/>
        <w:autoSpaceDN w:val="0"/>
        <w:adjustRightInd w:val="0"/>
        <w:spacing w:after="0" w:line="240" w:lineRule="auto"/>
        <w:jc w:val="center"/>
        <w:rPr>
          <w:rFonts w:ascii="Palatino Linotype" w:eastAsia="Times New Roman" w:hAnsi="Palatino Linotype" w:cs="Times New Roman"/>
          <w:b/>
          <w:sz w:val="36"/>
          <w:szCs w:val="36"/>
        </w:rPr>
      </w:pPr>
    </w:p>
    <w:p w14:paraId="6F892E62" w14:textId="77777777" w:rsidR="007E6957" w:rsidRPr="00061B4A" w:rsidRDefault="007E6957" w:rsidP="006E5671">
      <w:pPr>
        <w:autoSpaceDE w:val="0"/>
        <w:autoSpaceDN w:val="0"/>
        <w:adjustRightInd w:val="0"/>
        <w:spacing w:after="0" w:line="240" w:lineRule="auto"/>
        <w:jc w:val="center"/>
        <w:rPr>
          <w:rFonts w:ascii="Palatino Linotype" w:eastAsia="Times New Roman" w:hAnsi="Palatino Linotype" w:cs="Times New Roman"/>
          <w:b/>
          <w:sz w:val="36"/>
          <w:szCs w:val="36"/>
        </w:rPr>
      </w:pPr>
    </w:p>
    <w:p w14:paraId="2D80D74F" w14:textId="722A3DC0" w:rsidR="006E5671" w:rsidRPr="00FE4B05" w:rsidRDefault="006E5671" w:rsidP="006E5671">
      <w:pPr>
        <w:autoSpaceDE w:val="0"/>
        <w:autoSpaceDN w:val="0"/>
        <w:adjustRightInd w:val="0"/>
        <w:spacing w:after="0" w:line="240" w:lineRule="auto"/>
        <w:jc w:val="center"/>
        <w:rPr>
          <w:rFonts w:ascii="Palatino Linotype" w:eastAsia="Times New Roman" w:hAnsi="Palatino Linotype" w:cs="Times New Roman"/>
          <w:sz w:val="28"/>
          <w:szCs w:val="24"/>
        </w:rPr>
      </w:pPr>
      <w:r w:rsidRPr="00FE4B05">
        <w:rPr>
          <w:rFonts w:ascii="Palatino Linotype" w:eastAsia="Times New Roman" w:hAnsi="Palatino Linotype" w:cs="Times New Roman"/>
          <w:sz w:val="28"/>
          <w:szCs w:val="24"/>
        </w:rPr>
        <w:t>Director</w:t>
      </w:r>
      <w:r w:rsidR="00DF662F" w:rsidRPr="00FE4B05">
        <w:rPr>
          <w:rFonts w:ascii="Palatino Linotype" w:eastAsia="Times New Roman" w:hAnsi="Palatino Linotype" w:cs="Times New Roman"/>
          <w:sz w:val="28"/>
          <w:szCs w:val="24"/>
        </w:rPr>
        <w:t>es</w:t>
      </w:r>
      <w:r w:rsidRPr="00FE4B05">
        <w:rPr>
          <w:rFonts w:ascii="Palatino Linotype" w:eastAsia="Times New Roman" w:hAnsi="Palatino Linotype" w:cs="Times New Roman"/>
          <w:sz w:val="28"/>
          <w:szCs w:val="24"/>
        </w:rPr>
        <w:t>:</w:t>
      </w:r>
    </w:p>
    <w:p w14:paraId="42D0C64B" w14:textId="1E956A2E" w:rsidR="006E5671" w:rsidRPr="00FE4B05" w:rsidRDefault="00C95DC9" w:rsidP="006E5671">
      <w:pPr>
        <w:autoSpaceDE w:val="0"/>
        <w:autoSpaceDN w:val="0"/>
        <w:adjustRightInd w:val="0"/>
        <w:spacing w:after="0" w:line="240" w:lineRule="auto"/>
        <w:jc w:val="center"/>
        <w:rPr>
          <w:rFonts w:ascii="Palatino Linotype" w:eastAsia="Times New Roman" w:hAnsi="Palatino Linotype" w:cs="Times New Roman"/>
          <w:b/>
          <w:sz w:val="28"/>
          <w:szCs w:val="24"/>
        </w:rPr>
      </w:pPr>
      <w:r w:rsidRPr="00FE4B05">
        <w:rPr>
          <w:rFonts w:ascii="Palatino Linotype" w:eastAsia="Times New Roman" w:hAnsi="Palatino Linotype" w:cs="Times New Roman"/>
          <w:b/>
          <w:sz w:val="28"/>
          <w:szCs w:val="24"/>
        </w:rPr>
        <w:t xml:space="preserve">Dr. </w:t>
      </w:r>
      <w:r w:rsidR="0074091A">
        <w:rPr>
          <w:rFonts w:ascii="Palatino Linotype" w:eastAsia="Times New Roman" w:hAnsi="Palatino Linotype" w:cs="Times New Roman"/>
          <w:b/>
          <w:sz w:val="28"/>
          <w:szCs w:val="24"/>
        </w:rPr>
        <w:t>Chávez Moreno Gamaliel</w:t>
      </w:r>
    </w:p>
    <w:p w14:paraId="45CE15D7" w14:textId="5C746862" w:rsidR="005237CA" w:rsidRPr="00FE4B05" w:rsidDel="00E06D19" w:rsidRDefault="00DF662F" w:rsidP="006E5671">
      <w:pPr>
        <w:autoSpaceDE w:val="0"/>
        <w:autoSpaceDN w:val="0"/>
        <w:adjustRightInd w:val="0"/>
        <w:spacing w:after="0" w:line="240" w:lineRule="auto"/>
        <w:jc w:val="center"/>
        <w:rPr>
          <w:del w:id="11" w:author="Gama M" w:date="2020-06-10T12:31:00Z"/>
          <w:rFonts w:ascii="Palatino Linotype" w:eastAsia="Times New Roman" w:hAnsi="Palatino Linotype" w:cs="Times New Roman"/>
          <w:b/>
          <w:sz w:val="28"/>
          <w:szCs w:val="24"/>
        </w:rPr>
      </w:pPr>
      <w:r w:rsidRPr="00FE4B05">
        <w:rPr>
          <w:rFonts w:ascii="Palatino Linotype" w:eastAsia="Times New Roman" w:hAnsi="Palatino Linotype" w:cs="Times New Roman"/>
          <w:b/>
          <w:sz w:val="28"/>
          <w:szCs w:val="24"/>
        </w:rPr>
        <w:t xml:space="preserve">Dr. </w:t>
      </w:r>
      <w:ins w:id="12" w:author="Gama M" w:date="2020-06-10T12:31:00Z">
        <w:r w:rsidR="00E06D19">
          <w:rPr>
            <w:rFonts w:ascii="Palatino Linotype" w:eastAsia="Times New Roman" w:hAnsi="Palatino Linotype" w:cs="Times New Roman"/>
            <w:b/>
            <w:sz w:val="28"/>
            <w:szCs w:val="24"/>
          </w:rPr>
          <w:t>Villa Hernández José de Jesús</w:t>
        </w:r>
      </w:ins>
      <w:del w:id="13" w:author="Gama M" w:date="2020-06-10T12:31:00Z">
        <w:r w:rsidR="007E6957" w:rsidRPr="00FE4B05" w:rsidDel="00E06D19">
          <w:rPr>
            <w:rFonts w:ascii="Palatino Linotype" w:eastAsia="Times New Roman" w:hAnsi="Palatino Linotype" w:cs="Times New Roman"/>
            <w:b/>
            <w:sz w:val="28"/>
            <w:szCs w:val="24"/>
          </w:rPr>
          <w:delText>………</w:delText>
        </w:r>
      </w:del>
    </w:p>
    <w:p w14:paraId="5E5407DB" w14:textId="0F83FE00" w:rsidR="006E5671" w:rsidRDefault="006E5671"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55B3FB7F" w14:textId="77777777" w:rsidR="00EE527F" w:rsidRPr="00061B4A" w:rsidRDefault="00EE527F"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04F41C89" w14:textId="77777777" w:rsidR="006E5671" w:rsidRPr="00061B4A" w:rsidRDefault="006E5671"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23F77050" w14:textId="77777777" w:rsidR="006E5671" w:rsidRPr="00061B4A" w:rsidRDefault="006E5671" w:rsidP="006E5671">
      <w:pPr>
        <w:autoSpaceDE w:val="0"/>
        <w:autoSpaceDN w:val="0"/>
        <w:adjustRightInd w:val="0"/>
        <w:spacing w:after="0" w:line="240" w:lineRule="auto"/>
        <w:jc w:val="center"/>
        <w:rPr>
          <w:rFonts w:ascii="Palatino Linotype" w:eastAsia="Times New Roman" w:hAnsi="Palatino Linotype" w:cs="Times New Roman"/>
          <w:b/>
          <w:sz w:val="24"/>
          <w:szCs w:val="24"/>
        </w:rPr>
      </w:pPr>
    </w:p>
    <w:p w14:paraId="06574FA1" w14:textId="77777777" w:rsidR="00ED2A8D" w:rsidRPr="00061B4A" w:rsidRDefault="00ED2A8D" w:rsidP="007E6957">
      <w:pPr>
        <w:autoSpaceDE w:val="0"/>
        <w:autoSpaceDN w:val="0"/>
        <w:adjustRightInd w:val="0"/>
        <w:spacing w:after="0" w:line="240" w:lineRule="auto"/>
        <w:jc w:val="right"/>
        <w:rPr>
          <w:rFonts w:ascii="Palatino Linotype" w:eastAsia="Times New Roman" w:hAnsi="Palatino Linotype" w:cs="Times New Roman"/>
          <w:sz w:val="24"/>
          <w:szCs w:val="24"/>
        </w:rPr>
      </w:pPr>
    </w:p>
    <w:p w14:paraId="669C7DE8" w14:textId="565497FB" w:rsidR="006E5671" w:rsidRPr="00061B4A" w:rsidRDefault="006E5671" w:rsidP="007E6957">
      <w:pPr>
        <w:autoSpaceDE w:val="0"/>
        <w:autoSpaceDN w:val="0"/>
        <w:adjustRightInd w:val="0"/>
        <w:spacing w:after="0" w:line="240" w:lineRule="auto"/>
        <w:jc w:val="right"/>
        <w:rPr>
          <w:rFonts w:ascii="Palatino Linotype" w:eastAsia="Times New Roman" w:hAnsi="Palatino Linotype" w:cs="Times New Roman"/>
          <w:sz w:val="24"/>
          <w:szCs w:val="24"/>
        </w:rPr>
      </w:pPr>
      <w:r w:rsidRPr="00061B4A">
        <w:rPr>
          <w:rFonts w:ascii="Palatino Linotype" w:eastAsia="Times New Roman" w:hAnsi="Palatino Linotype" w:cs="Times New Roman"/>
          <w:sz w:val="24"/>
          <w:szCs w:val="24"/>
        </w:rPr>
        <w:lastRenderedPageBreak/>
        <w:t xml:space="preserve">Zacatecas, Zac., </w:t>
      </w:r>
      <w:r w:rsidR="00ED2A8D" w:rsidRPr="00061B4A">
        <w:rPr>
          <w:rFonts w:ascii="Palatino Linotype" w:eastAsia="Times New Roman" w:hAnsi="Palatino Linotype" w:cs="Times New Roman"/>
          <w:sz w:val="24"/>
          <w:szCs w:val="24"/>
        </w:rPr>
        <w:t>enero</w:t>
      </w:r>
      <w:r w:rsidR="007E6957" w:rsidRPr="00061B4A">
        <w:rPr>
          <w:rFonts w:ascii="Palatino Linotype" w:eastAsia="Times New Roman" w:hAnsi="Palatino Linotype" w:cs="Times New Roman"/>
          <w:sz w:val="24"/>
          <w:szCs w:val="24"/>
        </w:rPr>
        <w:t xml:space="preserve"> de 2020</w:t>
      </w:r>
    </w:p>
    <w:p w14:paraId="76514D9E" w14:textId="5E81D071" w:rsidR="00A3160E" w:rsidRPr="00061B4A" w:rsidRDefault="001900ED" w:rsidP="007E6957">
      <w:pPr>
        <w:autoSpaceDE w:val="0"/>
        <w:autoSpaceDN w:val="0"/>
        <w:adjustRightInd w:val="0"/>
        <w:spacing w:after="0" w:line="240" w:lineRule="auto"/>
        <w:jc w:val="center"/>
        <w:rPr>
          <w:rFonts w:ascii="Palatino Linotype" w:eastAsia="Times New Roman" w:hAnsi="Palatino Linotype" w:cs="Times New Roman"/>
          <w:i/>
          <w:sz w:val="32"/>
          <w:szCs w:val="24"/>
        </w:rPr>
        <w:sectPr w:rsidR="00A3160E" w:rsidRPr="00061B4A" w:rsidSect="006E5671">
          <w:footerReference w:type="default" r:id="rId9"/>
          <w:footerReference w:type="first" r:id="rId10"/>
          <w:pgSz w:w="12240" w:h="15840"/>
          <w:pgMar w:top="1418" w:right="1418" w:bottom="1418" w:left="1775" w:header="709" w:footer="709" w:gutter="0"/>
          <w:pgNumType w:fmt="lowerRoman"/>
          <w:cols w:space="708"/>
          <w:titlePg/>
          <w:docGrid w:linePitch="360"/>
        </w:sectPr>
      </w:pPr>
      <w:r w:rsidRPr="00061B4A">
        <w:rPr>
          <w:rFonts w:ascii="Palatino Linotype" w:eastAsia="Times New Roman" w:hAnsi="Palatino Linotype" w:cs="Times New Roman"/>
          <w:i/>
          <w:sz w:val="32"/>
          <w:szCs w:val="24"/>
        </w:rPr>
        <w:t>«</w:t>
      </w:r>
      <w:r w:rsidR="007E6957" w:rsidRPr="00061B4A">
        <w:rPr>
          <w:rFonts w:ascii="Palatino Linotype" w:eastAsia="Times New Roman" w:hAnsi="Palatino Linotype" w:cs="Times New Roman"/>
          <w:i/>
          <w:sz w:val="32"/>
          <w:szCs w:val="24"/>
        </w:rPr>
        <w:t>Dictamen de autorización  para impresión de  tesis</w:t>
      </w:r>
      <w:r w:rsidRPr="00061B4A">
        <w:rPr>
          <w:rFonts w:ascii="Palatino Linotype" w:eastAsia="Times New Roman" w:hAnsi="Palatino Linotype" w:cs="Times New Roman"/>
          <w:i/>
          <w:sz w:val="32"/>
          <w:szCs w:val="24"/>
        </w:rPr>
        <w:t>»</w:t>
      </w:r>
    </w:p>
    <w:p w14:paraId="6BD08045" w14:textId="692EBFF2" w:rsidR="001900ED" w:rsidRPr="00061B4A" w:rsidRDefault="001900ED" w:rsidP="002966E1">
      <w:pPr>
        <w:pStyle w:val="1Indice"/>
        <w:rPr>
          <w:rFonts w:ascii="Palatino Linotype" w:hAnsi="Palatino Linotype"/>
          <w:lang w:val="es-ES_tradnl"/>
        </w:rPr>
      </w:pPr>
      <w:bookmarkStart w:id="14" w:name="_Toc34294326"/>
      <w:bookmarkStart w:id="15" w:name="_Toc367992355"/>
      <w:bookmarkStart w:id="16" w:name="_Toc368056499"/>
      <w:r w:rsidRPr="00061B4A">
        <w:rPr>
          <w:rFonts w:ascii="Palatino Linotype" w:hAnsi="Palatino Linotype"/>
          <w:lang w:val="es-ES_tradnl"/>
        </w:rPr>
        <w:lastRenderedPageBreak/>
        <w:t>Agradecimiento</w:t>
      </w:r>
      <w:bookmarkEnd w:id="14"/>
    </w:p>
    <w:p w14:paraId="4186A47E" w14:textId="77777777" w:rsidR="001900ED" w:rsidRPr="00061B4A" w:rsidRDefault="001900ED" w:rsidP="002966E1">
      <w:pPr>
        <w:pStyle w:val="1Indice"/>
        <w:rPr>
          <w:rFonts w:ascii="Palatino Linotype" w:hAnsi="Palatino Linotype"/>
          <w:lang w:val="es-ES_tradnl"/>
        </w:rPr>
      </w:pPr>
    </w:p>
    <w:p w14:paraId="23FC26B1" w14:textId="77777777" w:rsidR="001900ED" w:rsidRPr="00061B4A" w:rsidRDefault="001900ED">
      <w:pPr>
        <w:rPr>
          <w:rFonts w:ascii="Palatino Linotype" w:hAnsi="Palatino Linotype" w:cs="Times New Roman"/>
          <w:b/>
          <w:sz w:val="40"/>
          <w:szCs w:val="40"/>
          <w:lang w:val="es-ES_tradnl"/>
        </w:rPr>
      </w:pPr>
      <w:r w:rsidRPr="00061B4A">
        <w:rPr>
          <w:rFonts w:ascii="Palatino Linotype" w:hAnsi="Palatino Linotype"/>
          <w:lang w:val="es-ES_tradnl"/>
        </w:rPr>
        <w:br w:type="page"/>
      </w:r>
    </w:p>
    <w:p w14:paraId="70B90CA8" w14:textId="77777777" w:rsidR="001900ED" w:rsidRPr="00061B4A" w:rsidRDefault="001900ED" w:rsidP="002966E1">
      <w:pPr>
        <w:pStyle w:val="1Indice"/>
        <w:rPr>
          <w:rFonts w:ascii="Palatino Linotype" w:hAnsi="Palatino Linotype"/>
          <w:lang w:val="es-ES_tradnl"/>
        </w:rPr>
      </w:pPr>
      <w:bookmarkStart w:id="17" w:name="_Toc34294327"/>
      <w:r w:rsidRPr="00061B4A">
        <w:rPr>
          <w:rFonts w:ascii="Palatino Linotype" w:hAnsi="Palatino Linotype"/>
          <w:lang w:val="es-ES_tradnl"/>
        </w:rPr>
        <w:lastRenderedPageBreak/>
        <w:t>Dedicatoria</w:t>
      </w:r>
      <w:bookmarkEnd w:id="17"/>
    </w:p>
    <w:p w14:paraId="65A803AB" w14:textId="77777777" w:rsidR="001900ED" w:rsidRPr="00061B4A" w:rsidRDefault="001900ED">
      <w:pPr>
        <w:rPr>
          <w:rFonts w:ascii="Palatino Linotype" w:hAnsi="Palatino Linotype" w:cs="Times New Roman"/>
          <w:b/>
          <w:sz w:val="40"/>
          <w:szCs w:val="40"/>
          <w:lang w:val="es-ES_tradnl"/>
        </w:rPr>
      </w:pPr>
      <w:r w:rsidRPr="00061B4A">
        <w:rPr>
          <w:rFonts w:ascii="Palatino Linotype" w:hAnsi="Palatino Linotype"/>
          <w:lang w:val="es-ES_tradnl"/>
        </w:rPr>
        <w:br w:type="page"/>
      </w:r>
    </w:p>
    <w:p w14:paraId="4C636A61" w14:textId="752AD193" w:rsidR="00A3160E" w:rsidRPr="00061B4A" w:rsidRDefault="00A3160E" w:rsidP="002966E1">
      <w:pPr>
        <w:pStyle w:val="1Indice"/>
        <w:rPr>
          <w:rFonts w:ascii="Palatino Linotype" w:hAnsi="Palatino Linotype"/>
          <w:lang w:val="es-ES_tradnl"/>
        </w:rPr>
      </w:pPr>
      <w:bookmarkStart w:id="18" w:name="_Toc34294328"/>
      <w:r w:rsidRPr="00061B4A">
        <w:rPr>
          <w:rFonts w:ascii="Palatino Linotype" w:hAnsi="Palatino Linotype"/>
          <w:lang w:val="es-ES_tradnl"/>
        </w:rPr>
        <w:lastRenderedPageBreak/>
        <w:t>Resumen</w:t>
      </w:r>
      <w:bookmarkEnd w:id="15"/>
      <w:bookmarkEnd w:id="16"/>
      <w:bookmarkEnd w:id="18"/>
    </w:p>
    <w:p w14:paraId="06B6E194" w14:textId="4AB96450" w:rsidR="001900ED" w:rsidRPr="00061B4A" w:rsidRDefault="0012788F" w:rsidP="002966E1">
      <w:pPr>
        <w:pStyle w:val="1Indice"/>
        <w:rPr>
          <w:rFonts w:ascii="Palatino Linotype" w:hAnsi="Palatino Linotype"/>
          <w:lang w:val="es-ES_tradnl"/>
        </w:rPr>
      </w:pPr>
      <w:r>
        <w:rPr>
          <w:rFonts w:ascii="Palatino Linotype" w:hAnsi="Palatino Linotype"/>
          <w:lang w:val="es-ES_tradnl"/>
        </w:rPr>
        <w:t xml:space="preserve">Palabras clave: </w:t>
      </w:r>
      <w:ins w:id="19" w:author="Gama M" w:date="2020-06-10T12:32:00Z">
        <w:r w:rsidR="002942FF">
          <w:rPr>
            <w:rFonts w:ascii="Palatino Linotype" w:hAnsi="Palatino Linotype"/>
            <w:lang w:val="es-ES_tradnl"/>
          </w:rPr>
          <w:t xml:space="preserve">Morfología de partículas, </w:t>
        </w:r>
      </w:ins>
      <w:r>
        <w:rPr>
          <w:rFonts w:ascii="Palatino Linotype" w:hAnsi="Palatino Linotype"/>
          <w:lang w:val="es-ES_tradnl"/>
        </w:rPr>
        <w:t xml:space="preserve">Roca sedimentaria, Fourier </w:t>
      </w:r>
      <w:r w:rsidR="00DB721D">
        <w:rPr>
          <w:rFonts w:ascii="Palatino Linotype" w:hAnsi="Palatino Linotype"/>
          <w:lang w:val="es-ES_tradnl"/>
        </w:rPr>
        <w:t>Elíptico, Red</w:t>
      </w:r>
      <w:r>
        <w:rPr>
          <w:rFonts w:ascii="Palatino Linotype" w:hAnsi="Palatino Linotype"/>
          <w:lang w:val="es-ES_tradnl"/>
        </w:rPr>
        <w:t xml:space="preserve"> Neuronal</w:t>
      </w:r>
    </w:p>
    <w:p w14:paraId="3502F432" w14:textId="76276A5E" w:rsidR="001900ED" w:rsidRPr="00061B4A" w:rsidRDefault="001900ED" w:rsidP="002966E1">
      <w:pPr>
        <w:pStyle w:val="1Indice"/>
        <w:rPr>
          <w:rFonts w:ascii="Palatino Linotype" w:hAnsi="Palatino Linotype"/>
          <w:lang w:val="es-ES_tradnl"/>
        </w:rPr>
      </w:pPr>
    </w:p>
    <w:p w14:paraId="6128914E" w14:textId="63BE2C54" w:rsidR="001900ED" w:rsidRPr="00061B4A" w:rsidRDefault="001900ED" w:rsidP="002966E1">
      <w:pPr>
        <w:pStyle w:val="1Indice"/>
        <w:rPr>
          <w:rFonts w:ascii="Palatino Linotype" w:hAnsi="Palatino Linotype"/>
          <w:lang w:val="es-ES_tradnl"/>
        </w:rPr>
      </w:pPr>
    </w:p>
    <w:p w14:paraId="11B782B0" w14:textId="5476868D" w:rsidR="001900ED" w:rsidRPr="00061B4A" w:rsidRDefault="001900ED" w:rsidP="002966E1">
      <w:pPr>
        <w:pStyle w:val="1Indice"/>
        <w:rPr>
          <w:rFonts w:ascii="Palatino Linotype" w:hAnsi="Palatino Linotype"/>
          <w:lang w:val="es-ES_tradnl"/>
        </w:rPr>
      </w:pPr>
    </w:p>
    <w:p w14:paraId="6214AA30" w14:textId="6C91DDE6" w:rsidR="001900ED" w:rsidRPr="00061B4A" w:rsidRDefault="001900ED" w:rsidP="002966E1">
      <w:pPr>
        <w:pStyle w:val="1Indice"/>
        <w:rPr>
          <w:rFonts w:ascii="Palatino Linotype" w:hAnsi="Palatino Linotype"/>
          <w:lang w:val="es-ES_tradnl"/>
        </w:rPr>
      </w:pPr>
    </w:p>
    <w:p w14:paraId="7923FDFF" w14:textId="27B98CE2" w:rsidR="001900ED" w:rsidRPr="00061B4A" w:rsidRDefault="001900ED" w:rsidP="002966E1">
      <w:pPr>
        <w:pStyle w:val="1Indice"/>
        <w:rPr>
          <w:rFonts w:ascii="Palatino Linotype" w:hAnsi="Palatino Linotype"/>
          <w:lang w:val="es-ES_tradnl"/>
        </w:rPr>
      </w:pPr>
    </w:p>
    <w:p w14:paraId="145E8F86" w14:textId="523E2172" w:rsidR="001900ED" w:rsidRPr="00061B4A" w:rsidRDefault="001900ED" w:rsidP="002966E1">
      <w:pPr>
        <w:pStyle w:val="1Indice"/>
        <w:rPr>
          <w:rFonts w:ascii="Palatino Linotype" w:hAnsi="Palatino Linotype"/>
          <w:lang w:val="es-ES_tradnl"/>
        </w:rPr>
      </w:pPr>
      <w:bookmarkStart w:id="20" w:name="_Toc34294329"/>
      <w:proofErr w:type="spellStart"/>
      <w:r w:rsidRPr="00061B4A">
        <w:rPr>
          <w:rFonts w:ascii="Palatino Linotype" w:hAnsi="Palatino Linotype"/>
          <w:lang w:val="es-ES_tradnl"/>
        </w:rPr>
        <w:t>Abstract</w:t>
      </w:r>
      <w:bookmarkEnd w:id="20"/>
      <w:proofErr w:type="spellEnd"/>
    </w:p>
    <w:p w14:paraId="1100C9BB" w14:textId="77777777" w:rsidR="00620F64" w:rsidRPr="00061B4A" w:rsidRDefault="00620F64" w:rsidP="008D151F">
      <w:pPr>
        <w:pStyle w:val="1Textotesis"/>
        <w:rPr>
          <w:rFonts w:ascii="Palatino Linotype" w:hAnsi="Palatino Linotype"/>
          <w:lang w:val="es-ES_tradnl"/>
        </w:rPr>
      </w:pPr>
    </w:p>
    <w:p w14:paraId="65171DE5" w14:textId="1C54A52C" w:rsidR="00A3160E" w:rsidRPr="00061B4A" w:rsidRDefault="00A3160E" w:rsidP="006E5671">
      <w:pPr>
        <w:autoSpaceDE w:val="0"/>
        <w:autoSpaceDN w:val="0"/>
        <w:adjustRightInd w:val="0"/>
        <w:spacing w:after="0" w:line="240" w:lineRule="auto"/>
        <w:jc w:val="center"/>
        <w:rPr>
          <w:rFonts w:ascii="Palatino Linotype" w:eastAsia="Times New Roman" w:hAnsi="Palatino Linotype" w:cs="Times New Roman"/>
          <w:sz w:val="24"/>
          <w:szCs w:val="24"/>
        </w:rPr>
      </w:pPr>
    </w:p>
    <w:p w14:paraId="42E2D0CE" w14:textId="3207A58D" w:rsidR="00B45538" w:rsidRPr="00061B4A" w:rsidRDefault="00B45538">
      <w:pPr>
        <w:rPr>
          <w:rFonts w:ascii="Palatino Linotype" w:eastAsia="Times New Roman" w:hAnsi="Palatino Linotype"/>
        </w:rPr>
      </w:pPr>
      <w:r w:rsidRPr="00061B4A">
        <w:rPr>
          <w:rFonts w:ascii="Palatino Linotype" w:eastAsia="Times New Roman" w:hAnsi="Palatino Linotype"/>
        </w:rPr>
        <w:br w:type="page"/>
      </w:r>
    </w:p>
    <w:p w14:paraId="193FBDC8" w14:textId="7504133F" w:rsidR="001E4217" w:rsidRPr="00061B4A" w:rsidRDefault="001E4217" w:rsidP="00175427">
      <w:pPr>
        <w:pStyle w:val="1Indice"/>
        <w:rPr>
          <w:rFonts w:ascii="Palatino Linotype" w:hAnsi="Palatino Linotype"/>
        </w:rPr>
      </w:pPr>
      <w:bookmarkStart w:id="21" w:name="_Toc34294330"/>
      <w:r w:rsidRPr="00061B4A">
        <w:rPr>
          <w:rFonts w:ascii="Palatino Linotype" w:hAnsi="Palatino Linotype"/>
        </w:rPr>
        <w:lastRenderedPageBreak/>
        <w:t xml:space="preserve">Índice </w:t>
      </w:r>
      <w:bookmarkEnd w:id="0"/>
      <w:r w:rsidR="00620940" w:rsidRPr="00061B4A">
        <w:rPr>
          <w:rFonts w:ascii="Palatino Linotype" w:hAnsi="Palatino Linotype"/>
        </w:rPr>
        <w:t>General</w:t>
      </w:r>
      <w:bookmarkEnd w:id="21"/>
    </w:p>
    <w:p w14:paraId="15DB3A24" w14:textId="39657BE7" w:rsidR="007B4797" w:rsidRDefault="0036002C">
      <w:pPr>
        <w:pStyle w:val="TDC1"/>
        <w:tabs>
          <w:tab w:val="right" w:leader="dot" w:pos="9037"/>
        </w:tabs>
        <w:rPr>
          <w:rFonts w:asciiTheme="minorHAnsi" w:eastAsiaTheme="minorEastAsia" w:hAnsiTheme="minorHAnsi"/>
          <w:b w:val="0"/>
          <w:noProof/>
          <w:lang w:eastAsia="es-MX"/>
        </w:rPr>
      </w:pPr>
      <w:r w:rsidRPr="00061B4A">
        <w:rPr>
          <w:rFonts w:ascii="Palatino Linotype" w:hAnsi="Palatino Linotype"/>
        </w:rPr>
        <w:fldChar w:fldCharType="begin"/>
      </w:r>
      <w:r w:rsidRPr="00061B4A">
        <w:rPr>
          <w:rFonts w:ascii="Palatino Linotype" w:hAnsi="Palatino Linotype"/>
        </w:rPr>
        <w:instrText xml:space="preserve"> TOC \o "1-3" \t "1Indice,1" </w:instrText>
      </w:r>
      <w:r w:rsidRPr="00061B4A">
        <w:rPr>
          <w:rFonts w:ascii="Palatino Linotype" w:hAnsi="Palatino Linotype"/>
        </w:rPr>
        <w:fldChar w:fldCharType="separate"/>
      </w:r>
      <w:r w:rsidR="007B4797" w:rsidRPr="00CD449E">
        <w:rPr>
          <w:rFonts w:ascii="Palatino Linotype" w:hAnsi="Palatino Linotype"/>
          <w:noProof/>
          <w:lang w:val="es-ES_tradnl"/>
        </w:rPr>
        <w:t>Agradecimiento</w:t>
      </w:r>
      <w:r w:rsidR="007B4797">
        <w:rPr>
          <w:noProof/>
        </w:rPr>
        <w:tab/>
      </w:r>
      <w:r w:rsidR="007B4797">
        <w:rPr>
          <w:noProof/>
        </w:rPr>
        <w:fldChar w:fldCharType="begin"/>
      </w:r>
      <w:r w:rsidR="007B4797">
        <w:rPr>
          <w:noProof/>
        </w:rPr>
        <w:instrText xml:space="preserve"> PAGEREF _Toc34294326 \h </w:instrText>
      </w:r>
      <w:r w:rsidR="007B4797">
        <w:rPr>
          <w:noProof/>
        </w:rPr>
      </w:r>
      <w:r w:rsidR="007B4797">
        <w:rPr>
          <w:noProof/>
        </w:rPr>
        <w:fldChar w:fldCharType="separate"/>
      </w:r>
      <w:r w:rsidR="007B4797">
        <w:rPr>
          <w:noProof/>
        </w:rPr>
        <w:t>i</w:t>
      </w:r>
      <w:r w:rsidR="007B4797">
        <w:rPr>
          <w:noProof/>
        </w:rPr>
        <w:fldChar w:fldCharType="end"/>
      </w:r>
    </w:p>
    <w:p w14:paraId="165236EB" w14:textId="37AA5CD7"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lang w:val="es-ES_tradnl"/>
        </w:rPr>
        <w:t>Dedicatoria</w:t>
      </w:r>
      <w:r>
        <w:rPr>
          <w:noProof/>
        </w:rPr>
        <w:tab/>
      </w:r>
      <w:r>
        <w:rPr>
          <w:noProof/>
        </w:rPr>
        <w:fldChar w:fldCharType="begin"/>
      </w:r>
      <w:r>
        <w:rPr>
          <w:noProof/>
        </w:rPr>
        <w:instrText xml:space="preserve"> PAGEREF _Toc34294327 \h </w:instrText>
      </w:r>
      <w:r>
        <w:rPr>
          <w:noProof/>
        </w:rPr>
      </w:r>
      <w:r>
        <w:rPr>
          <w:noProof/>
        </w:rPr>
        <w:fldChar w:fldCharType="separate"/>
      </w:r>
      <w:r>
        <w:rPr>
          <w:noProof/>
        </w:rPr>
        <w:t>ii</w:t>
      </w:r>
      <w:r>
        <w:rPr>
          <w:noProof/>
        </w:rPr>
        <w:fldChar w:fldCharType="end"/>
      </w:r>
    </w:p>
    <w:p w14:paraId="6B11A5EB" w14:textId="4FBC1B1B"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lang w:val="es-ES_tradnl"/>
        </w:rPr>
        <w:t>Resumen</w:t>
      </w:r>
      <w:r>
        <w:rPr>
          <w:noProof/>
        </w:rPr>
        <w:tab/>
      </w:r>
      <w:r>
        <w:rPr>
          <w:noProof/>
        </w:rPr>
        <w:fldChar w:fldCharType="begin"/>
      </w:r>
      <w:r>
        <w:rPr>
          <w:noProof/>
        </w:rPr>
        <w:instrText xml:space="preserve"> PAGEREF _Toc34294328 \h </w:instrText>
      </w:r>
      <w:r>
        <w:rPr>
          <w:noProof/>
        </w:rPr>
      </w:r>
      <w:r>
        <w:rPr>
          <w:noProof/>
        </w:rPr>
        <w:fldChar w:fldCharType="separate"/>
      </w:r>
      <w:r>
        <w:rPr>
          <w:noProof/>
        </w:rPr>
        <w:t>iii</w:t>
      </w:r>
      <w:r>
        <w:rPr>
          <w:noProof/>
        </w:rPr>
        <w:fldChar w:fldCharType="end"/>
      </w:r>
    </w:p>
    <w:p w14:paraId="1F170C54" w14:textId="7EAB327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lang w:val="es-ES_tradnl"/>
        </w:rPr>
        <w:t>Abstract</w:t>
      </w:r>
      <w:r>
        <w:rPr>
          <w:noProof/>
        </w:rPr>
        <w:tab/>
      </w:r>
      <w:r>
        <w:rPr>
          <w:noProof/>
        </w:rPr>
        <w:fldChar w:fldCharType="begin"/>
      </w:r>
      <w:r>
        <w:rPr>
          <w:noProof/>
        </w:rPr>
        <w:instrText xml:space="preserve"> PAGEREF _Toc34294329 \h </w:instrText>
      </w:r>
      <w:r>
        <w:rPr>
          <w:noProof/>
        </w:rPr>
      </w:r>
      <w:r>
        <w:rPr>
          <w:noProof/>
        </w:rPr>
        <w:fldChar w:fldCharType="separate"/>
      </w:r>
      <w:r>
        <w:rPr>
          <w:noProof/>
        </w:rPr>
        <w:t>iii</w:t>
      </w:r>
      <w:r>
        <w:rPr>
          <w:noProof/>
        </w:rPr>
        <w:fldChar w:fldCharType="end"/>
      </w:r>
    </w:p>
    <w:p w14:paraId="5240B1FB" w14:textId="34BB061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Índice General</w:t>
      </w:r>
      <w:r>
        <w:rPr>
          <w:noProof/>
        </w:rPr>
        <w:tab/>
      </w:r>
      <w:r>
        <w:rPr>
          <w:noProof/>
        </w:rPr>
        <w:fldChar w:fldCharType="begin"/>
      </w:r>
      <w:r>
        <w:rPr>
          <w:noProof/>
        </w:rPr>
        <w:instrText xml:space="preserve"> PAGEREF _Toc34294330 \h </w:instrText>
      </w:r>
      <w:r>
        <w:rPr>
          <w:noProof/>
        </w:rPr>
      </w:r>
      <w:r>
        <w:rPr>
          <w:noProof/>
        </w:rPr>
        <w:fldChar w:fldCharType="separate"/>
      </w:r>
      <w:r>
        <w:rPr>
          <w:noProof/>
        </w:rPr>
        <w:t>iv</w:t>
      </w:r>
      <w:r>
        <w:rPr>
          <w:noProof/>
        </w:rPr>
        <w:fldChar w:fldCharType="end"/>
      </w:r>
    </w:p>
    <w:p w14:paraId="16F8BE42" w14:textId="22CBB460"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Índice de Figuras</w:t>
      </w:r>
      <w:r>
        <w:rPr>
          <w:noProof/>
        </w:rPr>
        <w:tab/>
      </w:r>
      <w:r>
        <w:rPr>
          <w:noProof/>
        </w:rPr>
        <w:fldChar w:fldCharType="begin"/>
      </w:r>
      <w:r>
        <w:rPr>
          <w:noProof/>
        </w:rPr>
        <w:instrText xml:space="preserve"> PAGEREF _Toc34294331 \h </w:instrText>
      </w:r>
      <w:r>
        <w:rPr>
          <w:noProof/>
        </w:rPr>
      </w:r>
      <w:r>
        <w:rPr>
          <w:noProof/>
        </w:rPr>
        <w:fldChar w:fldCharType="separate"/>
      </w:r>
      <w:r>
        <w:rPr>
          <w:noProof/>
        </w:rPr>
        <w:t>vi</w:t>
      </w:r>
      <w:r>
        <w:rPr>
          <w:noProof/>
        </w:rPr>
        <w:fldChar w:fldCharType="end"/>
      </w:r>
    </w:p>
    <w:p w14:paraId="5FA795CF" w14:textId="71B3075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Índice de Tablas</w:t>
      </w:r>
      <w:r>
        <w:rPr>
          <w:noProof/>
        </w:rPr>
        <w:tab/>
      </w:r>
      <w:r>
        <w:rPr>
          <w:noProof/>
        </w:rPr>
        <w:fldChar w:fldCharType="begin"/>
      </w:r>
      <w:r>
        <w:rPr>
          <w:noProof/>
        </w:rPr>
        <w:instrText xml:space="preserve"> PAGEREF _Toc34294332 \h </w:instrText>
      </w:r>
      <w:r>
        <w:rPr>
          <w:noProof/>
        </w:rPr>
      </w:r>
      <w:r>
        <w:rPr>
          <w:noProof/>
        </w:rPr>
        <w:fldChar w:fldCharType="separate"/>
      </w:r>
      <w:r>
        <w:rPr>
          <w:noProof/>
        </w:rPr>
        <w:t>vii</w:t>
      </w:r>
      <w:r>
        <w:rPr>
          <w:noProof/>
        </w:rPr>
        <w:fldChar w:fldCharType="end"/>
      </w:r>
    </w:p>
    <w:p w14:paraId="3B2B0A01" w14:textId="63B879C9"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1.</w:t>
      </w:r>
      <w:r>
        <w:rPr>
          <w:rFonts w:asciiTheme="minorHAnsi" w:eastAsiaTheme="minorEastAsia" w:hAnsiTheme="minorHAnsi"/>
          <w:b w:val="0"/>
          <w:noProof/>
          <w:lang w:eastAsia="es-MX"/>
        </w:rPr>
        <w:tab/>
      </w:r>
      <w:r w:rsidRPr="00CD449E">
        <w:rPr>
          <w:rFonts w:ascii="Palatino Linotype" w:hAnsi="Palatino Linotype"/>
          <w:noProof/>
        </w:rPr>
        <w:t>Introducción</w:t>
      </w:r>
      <w:r>
        <w:rPr>
          <w:noProof/>
        </w:rPr>
        <w:tab/>
      </w:r>
      <w:r>
        <w:rPr>
          <w:noProof/>
        </w:rPr>
        <w:fldChar w:fldCharType="begin"/>
      </w:r>
      <w:r>
        <w:rPr>
          <w:noProof/>
        </w:rPr>
        <w:instrText xml:space="preserve"> PAGEREF _Toc34294333 \h </w:instrText>
      </w:r>
      <w:r>
        <w:rPr>
          <w:noProof/>
        </w:rPr>
      </w:r>
      <w:r>
        <w:rPr>
          <w:noProof/>
        </w:rPr>
        <w:fldChar w:fldCharType="separate"/>
      </w:r>
      <w:r>
        <w:rPr>
          <w:noProof/>
        </w:rPr>
        <w:t>1</w:t>
      </w:r>
      <w:r>
        <w:rPr>
          <w:noProof/>
        </w:rPr>
        <w:fldChar w:fldCharType="end"/>
      </w:r>
    </w:p>
    <w:p w14:paraId="7D2BA01A" w14:textId="3B788624"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1.1.</w:t>
      </w:r>
      <w:r>
        <w:rPr>
          <w:rFonts w:asciiTheme="minorHAnsi" w:eastAsiaTheme="minorEastAsia" w:hAnsiTheme="minorHAnsi"/>
          <w:noProof/>
          <w:lang w:eastAsia="es-MX"/>
        </w:rPr>
        <w:tab/>
      </w:r>
      <w:r w:rsidRPr="00CD449E">
        <w:rPr>
          <w:rFonts w:ascii="Palatino Linotype" w:hAnsi="Palatino Linotype"/>
          <w:noProof/>
        </w:rPr>
        <w:t>Antecedentes</w:t>
      </w:r>
      <w:r>
        <w:rPr>
          <w:noProof/>
        </w:rPr>
        <w:tab/>
      </w:r>
      <w:r>
        <w:rPr>
          <w:noProof/>
        </w:rPr>
        <w:fldChar w:fldCharType="begin"/>
      </w:r>
      <w:r>
        <w:rPr>
          <w:noProof/>
        </w:rPr>
        <w:instrText xml:space="preserve"> PAGEREF _Toc34294334 \h </w:instrText>
      </w:r>
      <w:r>
        <w:rPr>
          <w:noProof/>
        </w:rPr>
      </w:r>
      <w:r>
        <w:rPr>
          <w:noProof/>
        </w:rPr>
        <w:fldChar w:fldCharType="separate"/>
      </w:r>
      <w:r>
        <w:rPr>
          <w:noProof/>
        </w:rPr>
        <w:t>1</w:t>
      </w:r>
      <w:r>
        <w:rPr>
          <w:noProof/>
        </w:rPr>
        <w:fldChar w:fldCharType="end"/>
      </w:r>
    </w:p>
    <w:p w14:paraId="0DA9FA30" w14:textId="4286CCEA"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1.2.</w:t>
      </w:r>
      <w:r>
        <w:rPr>
          <w:rFonts w:asciiTheme="minorHAnsi" w:eastAsiaTheme="minorEastAsia" w:hAnsiTheme="minorHAnsi"/>
          <w:noProof/>
          <w:lang w:eastAsia="es-MX"/>
        </w:rPr>
        <w:tab/>
      </w:r>
      <w:r w:rsidRPr="00CD449E">
        <w:rPr>
          <w:rFonts w:ascii="Palatino Linotype" w:hAnsi="Palatino Linotype"/>
          <w:noProof/>
        </w:rPr>
        <w:t>Planteamiento del problema de investigación</w:t>
      </w:r>
      <w:r>
        <w:rPr>
          <w:noProof/>
        </w:rPr>
        <w:tab/>
      </w:r>
      <w:r>
        <w:rPr>
          <w:noProof/>
        </w:rPr>
        <w:fldChar w:fldCharType="begin"/>
      </w:r>
      <w:r>
        <w:rPr>
          <w:noProof/>
        </w:rPr>
        <w:instrText xml:space="preserve"> PAGEREF _Toc34294335 \h </w:instrText>
      </w:r>
      <w:r>
        <w:rPr>
          <w:noProof/>
        </w:rPr>
      </w:r>
      <w:r>
        <w:rPr>
          <w:noProof/>
        </w:rPr>
        <w:fldChar w:fldCharType="separate"/>
      </w:r>
      <w:r>
        <w:rPr>
          <w:noProof/>
        </w:rPr>
        <w:t>1</w:t>
      </w:r>
      <w:r>
        <w:rPr>
          <w:noProof/>
        </w:rPr>
        <w:fldChar w:fldCharType="end"/>
      </w:r>
    </w:p>
    <w:p w14:paraId="4CEFB6EA" w14:textId="0CAB7BDD"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1.3.</w:t>
      </w:r>
      <w:r>
        <w:rPr>
          <w:rFonts w:asciiTheme="minorHAnsi" w:eastAsiaTheme="minorEastAsia" w:hAnsiTheme="minorHAnsi"/>
          <w:noProof/>
          <w:lang w:eastAsia="es-MX"/>
        </w:rPr>
        <w:tab/>
      </w:r>
      <w:r w:rsidRPr="00CD449E">
        <w:rPr>
          <w:rFonts w:ascii="Palatino Linotype" w:hAnsi="Palatino Linotype"/>
          <w:noProof/>
        </w:rPr>
        <w:t>Justificación del problema de investigación</w:t>
      </w:r>
      <w:r>
        <w:rPr>
          <w:noProof/>
        </w:rPr>
        <w:tab/>
      </w:r>
      <w:r>
        <w:rPr>
          <w:noProof/>
        </w:rPr>
        <w:fldChar w:fldCharType="begin"/>
      </w:r>
      <w:r>
        <w:rPr>
          <w:noProof/>
        </w:rPr>
        <w:instrText xml:space="preserve"> PAGEREF _Toc34294336 \h </w:instrText>
      </w:r>
      <w:r>
        <w:rPr>
          <w:noProof/>
        </w:rPr>
      </w:r>
      <w:r>
        <w:rPr>
          <w:noProof/>
        </w:rPr>
        <w:fldChar w:fldCharType="separate"/>
      </w:r>
      <w:r>
        <w:rPr>
          <w:noProof/>
        </w:rPr>
        <w:t>1</w:t>
      </w:r>
      <w:r>
        <w:rPr>
          <w:noProof/>
        </w:rPr>
        <w:fldChar w:fldCharType="end"/>
      </w:r>
    </w:p>
    <w:p w14:paraId="234900AF" w14:textId="1D6907FD"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1.4.</w:t>
      </w:r>
      <w:r>
        <w:rPr>
          <w:rFonts w:asciiTheme="minorHAnsi" w:eastAsiaTheme="minorEastAsia" w:hAnsiTheme="minorHAnsi"/>
          <w:noProof/>
          <w:lang w:eastAsia="es-MX"/>
        </w:rPr>
        <w:tab/>
      </w:r>
      <w:r w:rsidRPr="00CD449E">
        <w:rPr>
          <w:rFonts w:ascii="Palatino Linotype" w:hAnsi="Palatino Linotype"/>
          <w:noProof/>
        </w:rPr>
        <w:t>Preguntas de investigación</w:t>
      </w:r>
      <w:r>
        <w:rPr>
          <w:noProof/>
        </w:rPr>
        <w:tab/>
      </w:r>
      <w:r>
        <w:rPr>
          <w:noProof/>
        </w:rPr>
        <w:fldChar w:fldCharType="begin"/>
      </w:r>
      <w:r>
        <w:rPr>
          <w:noProof/>
        </w:rPr>
        <w:instrText xml:space="preserve"> PAGEREF _Toc34294337 \h </w:instrText>
      </w:r>
      <w:r>
        <w:rPr>
          <w:noProof/>
        </w:rPr>
      </w:r>
      <w:r>
        <w:rPr>
          <w:noProof/>
        </w:rPr>
        <w:fldChar w:fldCharType="separate"/>
      </w:r>
      <w:r>
        <w:rPr>
          <w:noProof/>
        </w:rPr>
        <w:t>1</w:t>
      </w:r>
      <w:r>
        <w:rPr>
          <w:noProof/>
        </w:rPr>
        <w:fldChar w:fldCharType="end"/>
      </w:r>
    </w:p>
    <w:p w14:paraId="42ABEC9A" w14:textId="06BD8B93"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1.5.</w:t>
      </w:r>
      <w:r>
        <w:rPr>
          <w:rFonts w:asciiTheme="minorHAnsi" w:eastAsiaTheme="minorEastAsia" w:hAnsiTheme="minorHAnsi"/>
          <w:noProof/>
          <w:lang w:eastAsia="es-MX"/>
        </w:rPr>
        <w:tab/>
      </w:r>
      <w:r w:rsidRPr="00CD449E">
        <w:rPr>
          <w:rFonts w:ascii="Palatino Linotype" w:hAnsi="Palatino Linotype"/>
          <w:noProof/>
        </w:rPr>
        <w:t>Objetivo general</w:t>
      </w:r>
      <w:r>
        <w:rPr>
          <w:noProof/>
        </w:rPr>
        <w:tab/>
      </w:r>
      <w:r>
        <w:rPr>
          <w:noProof/>
        </w:rPr>
        <w:fldChar w:fldCharType="begin"/>
      </w:r>
      <w:r>
        <w:rPr>
          <w:noProof/>
        </w:rPr>
        <w:instrText xml:space="preserve"> PAGEREF _Toc34294338 \h </w:instrText>
      </w:r>
      <w:r>
        <w:rPr>
          <w:noProof/>
        </w:rPr>
      </w:r>
      <w:r>
        <w:rPr>
          <w:noProof/>
        </w:rPr>
        <w:fldChar w:fldCharType="separate"/>
      </w:r>
      <w:r>
        <w:rPr>
          <w:noProof/>
        </w:rPr>
        <w:t>1</w:t>
      </w:r>
      <w:r>
        <w:rPr>
          <w:noProof/>
        </w:rPr>
        <w:fldChar w:fldCharType="end"/>
      </w:r>
    </w:p>
    <w:p w14:paraId="58A09E2B" w14:textId="0812A03F" w:rsidR="007B4797" w:rsidRDefault="007B4797">
      <w:pPr>
        <w:pStyle w:val="TDC3"/>
        <w:tabs>
          <w:tab w:val="left" w:pos="1320"/>
          <w:tab w:val="right" w:leader="dot" w:pos="9037"/>
        </w:tabs>
        <w:rPr>
          <w:rFonts w:asciiTheme="minorHAnsi" w:eastAsiaTheme="minorEastAsia" w:hAnsiTheme="minorHAnsi"/>
          <w:noProof/>
          <w:lang w:eastAsia="es-MX"/>
        </w:rPr>
      </w:pPr>
      <w:r w:rsidRPr="00CD449E">
        <w:rPr>
          <w:noProof/>
          <w:snapToGrid w:val="0"/>
          <w:color w:val="000000"/>
          <w:w w:val="0"/>
        </w:rPr>
        <w:t>1.5.1.</w:t>
      </w:r>
      <w:r>
        <w:rPr>
          <w:rFonts w:asciiTheme="minorHAnsi" w:eastAsiaTheme="minorEastAsia" w:hAnsiTheme="minorHAnsi"/>
          <w:noProof/>
          <w:lang w:eastAsia="es-MX"/>
        </w:rPr>
        <w:tab/>
      </w:r>
      <w:r w:rsidRPr="00CD449E">
        <w:rPr>
          <w:rFonts w:ascii="Palatino Linotype" w:hAnsi="Palatino Linotype"/>
          <w:noProof/>
        </w:rPr>
        <w:t>Objetivos específicos</w:t>
      </w:r>
      <w:r>
        <w:rPr>
          <w:noProof/>
        </w:rPr>
        <w:tab/>
      </w:r>
      <w:r>
        <w:rPr>
          <w:noProof/>
        </w:rPr>
        <w:fldChar w:fldCharType="begin"/>
      </w:r>
      <w:r>
        <w:rPr>
          <w:noProof/>
        </w:rPr>
        <w:instrText xml:space="preserve"> PAGEREF _Toc34294339 \h </w:instrText>
      </w:r>
      <w:r>
        <w:rPr>
          <w:noProof/>
        </w:rPr>
      </w:r>
      <w:r>
        <w:rPr>
          <w:noProof/>
        </w:rPr>
        <w:fldChar w:fldCharType="separate"/>
      </w:r>
      <w:r>
        <w:rPr>
          <w:noProof/>
        </w:rPr>
        <w:t>1</w:t>
      </w:r>
      <w:r>
        <w:rPr>
          <w:noProof/>
        </w:rPr>
        <w:fldChar w:fldCharType="end"/>
      </w:r>
    </w:p>
    <w:p w14:paraId="24E0C9BD" w14:textId="19D9B574"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1.6.</w:t>
      </w:r>
      <w:r>
        <w:rPr>
          <w:rFonts w:asciiTheme="minorHAnsi" w:eastAsiaTheme="minorEastAsia" w:hAnsiTheme="minorHAnsi"/>
          <w:noProof/>
          <w:lang w:eastAsia="es-MX"/>
        </w:rPr>
        <w:tab/>
      </w:r>
      <w:r w:rsidRPr="00CD449E">
        <w:rPr>
          <w:rFonts w:ascii="Palatino Linotype" w:hAnsi="Palatino Linotype"/>
          <w:noProof/>
        </w:rPr>
        <w:t>Hipótesis</w:t>
      </w:r>
      <w:r>
        <w:rPr>
          <w:noProof/>
        </w:rPr>
        <w:tab/>
      </w:r>
      <w:r>
        <w:rPr>
          <w:noProof/>
        </w:rPr>
        <w:fldChar w:fldCharType="begin"/>
      </w:r>
      <w:r>
        <w:rPr>
          <w:noProof/>
        </w:rPr>
        <w:instrText xml:space="preserve"> PAGEREF _Toc34294340 \h </w:instrText>
      </w:r>
      <w:r>
        <w:rPr>
          <w:noProof/>
        </w:rPr>
      </w:r>
      <w:r>
        <w:rPr>
          <w:noProof/>
        </w:rPr>
        <w:fldChar w:fldCharType="separate"/>
      </w:r>
      <w:r>
        <w:rPr>
          <w:noProof/>
        </w:rPr>
        <w:t>1</w:t>
      </w:r>
      <w:r>
        <w:rPr>
          <w:noProof/>
        </w:rPr>
        <w:fldChar w:fldCharType="end"/>
      </w:r>
    </w:p>
    <w:p w14:paraId="5EA823A3" w14:textId="0FDB249F"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1.7.</w:t>
      </w:r>
      <w:r>
        <w:rPr>
          <w:rFonts w:asciiTheme="minorHAnsi" w:eastAsiaTheme="minorEastAsia" w:hAnsiTheme="minorHAnsi"/>
          <w:noProof/>
          <w:lang w:eastAsia="es-MX"/>
        </w:rPr>
        <w:tab/>
      </w:r>
      <w:r w:rsidRPr="00CD449E">
        <w:rPr>
          <w:rFonts w:ascii="Palatino Linotype" w:hAnsi="Palatino Linotype"/>
          <w:noProof/>
        </w:rPr>
        <w:t>Trabajo a realizar</w:t>
      </w:r>
      <w:r>
        <w:rPr>
          <w:noProof/>
        </w:rPr>
        <w:tab/>
      </w:r>
      <w:r>
        <w:rPr>
          <w:noProof/>
        </w:rPr>
        <w:fldChar w:fldCharType="begin"/>
      </w:r>
      <w:r>
        <w:rPr>
          <w:noProof/>
        </w:rPr>
        <w:instrText xml:space="preserve"> PAGEREF _Toc34294341 \h </w:instrText>
      </w:r>
      <w:r>
        <w:rPr>
          <w:noProof/>
        </w:rPr>
      </w:r>
      <w:r>
        <w:rPr>
          <w:noProof/>
        </w:rPr>
        <w:fldChar w:fldCharType="separate"/>
      </w:r>
      <w:r>
        <w:rPr>
          <w:noProof/>
        </w:rPr>
        <w:t>1</w:t>
      </w:r>
      <w:r>
        <w:rPr>
          <w:noProof/>
        </w:rPr>
        <w:fldChar w:fldCharType="end"/>
      </w:r>
    </w:p>
    <w:p w14:paraId="736C0518" w14:textId="3E6EF40F"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1.8.</w:t>
      </w:r>
      <w:r>
        <w:rPr>
          <w:rFonts w:asciiTheme="minorHAnsi" w:eastAsiaTheme="minorEastAsia" w:hAnsiTheme="minorHAnsi"/>
          <w:noProof/>
          <w:lang w:eastAsia="es-MX"/>
        </w:rPr>
        <w:tab/>
      </w:r>
      <w:r w:rsidRPr="00CD449E">
        <w:rPr>
          <w:rFonts w:ascii="Palatino Linotype" w:hAnsi="Palatino Linotype"/>
          <w:noProof/>
        </w:rPr>
        <w:t>Estructura de la tesis</w:t>
      </w:r>
      <w:r>
        <w:rPr>
          <w:noProof/>
        </w:rPr>
        <w:tab/>
      </w:r>
      <w:r>
        <w:rPr>
          <w:noProof/>
        </w:rPr>
        <w:fldChar w:fldCharType="begin"/>
      </w:r>
      <w:r>
        <w:rPr>
          <w:noProof/>
        </w:rPr>
        <w:instrText xml:space="preserve"> PAGEREF _Toc34294342 \h </w:instrText>
      </w:r>
      <w:r>
        <w:rPr>
          <w:noProof/>
        </w:rPr>
      </w:r>
      <w:r>
        <w:rPr>
          <w:noProof/>
        </w:rPr>
        <w:fldChar w:fldCharType="separate"/>
      </w:r>
      <w:r>
        <w:rPr>
          <w:noProof/>
        </w:rPr>
        <w:t>1</w:t>
      </w:r>
      <w:r>
        <w:rPr>
          <w:noProof/>
        </w:rPr>
        <w:fldChar w:fldCharType="end"/>
      </w:r>
    </w:p>
    <w:p w14:paraId="120C649B" w14:textId="6027F339"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2.</w:t>
      </w:r>
      <w:r>
        <w:rPr>
          <w:rFonts w:asciiTheme="minorHAnsi" w:eastAsiaTheme="minorEastAsia" w:hAnsiTheme="minorHAnsi"/>
          <w:b w:val="0"/>
          <w:noProof/>
          <w:lang w:eastAsia="es-MX"/>
        </w:rPr>
        <w:tab/>
      </w:r>
      <w:r w:rsidRPr="00CD449E">
        <w:rPr>
          <w:rFonts w:ascii="Palatino Linotype" w:hAnsi="Palatino Linotype"/>
          <w:noProof/>
        </w:rPr>
        <w:t>Marco Teórico</w:t>
      </w:r>
      <w:r>
        <w:rPr>
          <w:noProof/>
        </w:rPr>
        <w:tab/>
      </w:r>
      <w:r>
        <w:rPr>
          <w:noProof/>
        </w:rPr>
        <w:fldChar w:fldCharType="begin"/>
      </w:r>
      <w:r>
        <w:rPr>
          <w:noProof/>
        </w:rPr>
        <w:instrText xml:space="preserve"> PAGEREF _Toc34294343 \h </w:instrText>
      </w:r>
      <w:r>
        <w:rPr>
          <w:noProof/>
        </w:rPr>
      </w:r>
      <w:r>
        <w:rPr>
          <w:noProof/>
        </w:rPr>
        <w:fldChar w:fldCharType="separate"/>
      </w:r>
      <w:r>
        <w:rPr>
          <w:noProof/>
        </w:rPr>
        <w:t>2</w:t>
      </w:r>
      <w:r>
        <w:rPr>
          <w:noProof/>
        </w:rPr>
        <w:fldChar w:fldCharType="end"/>
      </w:r>
    </w:p>
    <w:p w14:paraId="007C3D98" w14:textId="6B1DFF13"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2.1.</w:t>
      </w:r>
      <w:r>
        <w:rPr>
          <w:rFonts w:asciiTheme="minorHAnsi" w:eastAsiaTheme="minorEastAsia" w:hAnsiTheme="minorHAnsi"/>
          <w:noProof/>
          <w:lang w:eastAsia="es-MX"/>
        </w:rPr>
        <w:tab/>
      </w:r>
      <w:r w:rsidRPr="00CD449E">
        <w:rPr>
          <w:rFonts w:ascii="Palatino Linotype" w:hAnsi="Palatino Linotype"/>
          <w:noProof/>
        </w:rPr>
        <w:t>Descripción de Teorías base</w:t>
      </w:r>
      <w:r>
        <w:rPr>
          <w:noProof/>
        </w:rPr>
        <w:tab/>
      </w:r>
      <w:r>
        <w:rPr>
          <w:noProof/>
        </w:rPr>
        <w:fldChar w:fldCharType="begin"/>
      </w:r>
      <w:r>
        <w:rPr>
          <w:noProof/>
        </w:rPr>
        <w:instrText xml:space="preserve"> PAGEREF _Toc34294344 \h </w:instrText>
      </w:r>
      <w:r>
        <w:rPr>
          <w:noProof/>
        </w:rPr>
      </w:r>
      <w:r>
        <w:rPr>
          <w:noProof/>
        </w:rPr>
        <w:fldChar w:fldCharType="separate"/>
      </w:r>
      <w:r>
        <w:rPr>
          <w:noProof/>
        </w:rPr>
        <w:t>2</w:t>
      </w:r>
      <w:r>
        <w:rPr>
          <w:noProof/>
        </w:rPr>
        <w:fldChar w:fldCharType="end"/>
      </w:r>
    </w:p>
    <w:p w14:paraId="395394EF" w14:textId="29D1C3B5" w:rsidR="007B4797" w:rsidRDefault="007B4797">
      <w:pPr>
        <w:pStyle w:val="TDC2"/>
        <w:tabs>
          <w:tab w:val="left" w:pos="880"/>
          <w:tab w:val="right" w:leader="dot" w:pos="9037"/>
        </w:tabs>
        <w:rPr>
          <w:rFonts w:asciiTheme="minorHAnsi" w:eastAsiaTheme="minorEastAsia" w:hAnsiTheme="minorHAnsi"/>
          <w:noProof/>
          <w:lang w:eastAsia="es-MX"/>
        </w:rPr>
      </w:pPr>
      <w:r>
        <w:rPr>
          <w:noProof/>
        </w:rPr>
        <w:t>2.2.</w:t>
      </w:r>
      <w:r>
        <w:rPr>
          <w:rFonts w:asciiTheme="minorHAnsi" w:eastAsiaTheme="minorEastAsia" w:hAnsiTheme="minorHAnsi"/>
          <w:noProof/>
          <w:lang w:eastAsia="es-MX"/>
        </w:rPr>
        <w:tab/>
      </w:r>
      <w:r>
        <w:rPr>
          <w:noProof/>
        </w:rPr>
        <w:t>Principales estudios relacionados</w:t>
      </w:r>
      <w:r>
        <w:rPr>
          <w:noProof/>
        </w:rPr>
        <w:tab/>
      </w:r>
      <w:r>
        <w:rPr>
          <w:noProof/>
        </w:rPr>
        <w:fldChar w:fldCharType="begin"/>
      </w:r>
      <w:r>
        <w:rPr>
          <w:noProof/>
        </w:rPr>
        <w:instrText xml:space="preserve"> PAGEREF _Toc34294345 \h </w:instrText>
      </w:r>
      <w:r>
        <w:rPr>
          <w:noProof/>
        </w:rPr>
      </w:r>
      <w:r>
        <w:rPr>
          <w:noProof/>
        </w:rPr>
        <w:fldChar w:fldCharType="separate"/>
      </w:r>
      <w:r>
        <w:rPr>
          <w:noProof/>
        </w:rPr>
        <w:t>2</w:t>
      </w:r>
      <w:r>
        <w:rPr>
          <w:noProof/>
        </w:rPr>
        <w:fldChar w:fldCharType="end"/>
      </w:r>
    </w:p>
    <w:p w14:paraId="56856ED0" w14:textId="38A7F887" w:rsidR="007B4797" w:rsidRDefault="007B4797">
      <w:pPr>
        <w:pStyle w:val="TDC2"/>
        <w:tabs>
          <w:tab w:val="left" w:pos="880"/>
          <w:tab w:val="right" w:leader="dot" w:pos="9037"/>
        </w:tabs>
        <w:rPr>
          <w:rFonts w:asciiTheme="minorHAnsi" w:eastAsiaTheme="minorEastAsia" w:hAnsiTheme="minorHAnsi"/>
          <w:noProof/>
          <w:lang w:eastAsia="es-MX"/>
        </w:rPr>
      </w:pPr>
      <w:r>
        <w:rPr>
          <w:noProof/>
        </w:rPr>
        <w:t>2.3.</w:t>
      </w:r>
      <w:r>
        <w:rPr>
          <w:rFonts w:asciiTheme="minorHAnsi" w:eastAsiaTheme="minorEastAsia" w:hAnsiTheme="minorHAnsi"/>
          <w:noProof/>
          <w:lang w:eastAsia="es-MX"/>
        </w:rPr>
        <w:tab/>
      </w:r>
      <w:r>
        <w:rPr>
          <w:noProof/>
        </w:rPr>
        <w:t>Contribuciones y limitaciones de estudios previos</w:t>
      </w:r>
      <w:r>
        <w:rPr>
          <w:noProof/>
        </w:rPr>
        <w:tab/>
      </w:r>
      <w:r>
        <w:rPr>
          <w:noProof/>
        </w:rPr>
        <w:fldChar w:fldCharType="begin"/>
      </w:r>
      <w:r>
        <w:rPr>
          <w:noProof/>
        </w:rPr>
        <w:instrText xml:space="preserve"> PAGEREF _Toc34294346 \h </w:instrText>
      </w:r>
      <w:r>
        <w:rPr>
          <w:noProof/>
        </w:rPr>
      </w:r>
      <w:r>
        <w:rPr>
          <w:noProof/>
        </w:rPr>
        <w:fldChar w:fldCharType="separate"/>
      </w:r>
      <w:r>
        <w:rPr>
          <w:noProof/>
        </w:rPr>
        <w:t>2</w:t>
      </w:r>
      <w:r>
        <w:rPr>
          <w:noProof/>
        </w:rPr>
        <w:fldChar w:fldCharType="end"/>
      </w:r>
    </w:p>
    <w:p w14:paraId="57F90CA2" w14:textId="516D1C42" w:rsidR="007B4797" w:rsidRDefault="007B4797">
      <w:pPr>
        <w:pStyle w:val="TDC2"/>
        <w:tabs>
          <w:tab w:val="left" w:pos="880"/>
          <w:tab w:val="right" w:leader="dot" w:pos="9037"/>
        </w:tabs>
        <w:rPr>
          <w:rFonts w:asciiTheme="minorHAnsi" w:eastAsiaTheme="minorEastAsia" w:hAnsiTheme="minorHAnsi"/>
          <w:noProof/>
          <w:lang w:eastAsia="es-MX"/>
        </w:rPr>
      </w:pPr>
      <w:r>
        <w:rPr>
          <w:noProof/>
        </w:rPr>
        <w:t>2.4.</w:t>
      </w:r>
      <w:r>
        <w:rPr>
          <w:rFonts w:asciiTheme="minorHAnsi" w:eastAsiaTheme="minorEastAsia" w:hAnsiTheme="minorHAnsi"/>
          <w:noProof/>
          <w:lang w:eastAsia="es-MX"/>
        </w:rPr>
        <w:tab/>
      </w:r>
      <w:r>
        <w:rPr>
          <w:noProof/>
        </w:rPr>
        <w:t>Comparación entre los trabajos relacionados y la propuesta de investigación</w:t>
      </w:r>
      <w:r>
        <w:rPr>
          <w:noProof/>
        </w:rPr>
        <w:tab/>
      </w:r>
      <w:r>
        <w:rPr>
          <w:noProof/>
        </w:rPr>
        <w:fldChar w:fldCharType="begin"/>
      </w:r>
      <w:r>
        <w:rPr>
          <w:noProof/>
        </w:rPr>
        <w:instrText xml:space="preserve"> PAGEREF _Toc34294347 \h </w:instrText>
      </w:r>
      <w:r>
        <w:rPr>
          <w:noProof/>
        </w:rPr>
      </w:r>
      <w:r>
        <w:rPr>
          <w:noProof/>
        </w:rPr>
        <w:fldChar w:fldCharType="separate"/>
      </w:r>
      <w:r>
        <w:rPr>
          <w:noProof/>
        </w:rPr>
        <w:t>2</w:t>
      </w:r>
      <w:r>
        <w:rPr>
          <w:noProof/>
        </w:rPr>
        <w:fldChar w:fldCharType="end"/>
      </w:r>
    </w:p>
    <w:p w14:paraId="08669259" w14:textId="1138C9B3" w:rsidR="007B4797" w:rsidRDefault="007B4797">
      <w:pPr>
        <w:pStyle w:val="TDC2"/>
        <w:tabs>
          <w:tab w:val="left" w:pos="880"/>
          <w:tab w:val="right" w:leader="dot" w:pos="9037"/>
        </w:tabs>
        <w:rPr>
          <w:rFonts w:asciiTheme="minorHAnsi" w:eastAsiaTheme="minorEastAsia" w:hAnsiTheme="minorHAnsi"/>
          <w:noProof/>
          <w:lang w:eastAsia="es-MX"/>
        </w:rPr>
      </w:pPr>
      <w:r>
        <w:rPr>
          <w:noProof/>
        </w:rPr>
        <w:t>2.5.</w:t>
      </w:r>
      <w:r>
        <w:rPr>
          <w:rFonts w:asciiTheme="minorHAnsi" w:eastAsiaTheme="minorEastAsia" w:hAnsiTheme="minorHAnsi"/>
          <w:noProof/>
          <w:lang w:eastAsia="es-MX"/>
        </w:rPr>
        <w:tab/>
      </w:r>
      <w:r>
        <w:rPr>
          <w:noProof/>
        </w:rPr>
        <w:t>Modelo o esquema general de investigación</w:t>
      </w:r>
      <w:r>
        <w:rPr>
          <w:noProof/>
        </w:rPr>
        <w:tab/>
      </w:r>
      <w:r>
        <w:rPr>
          <w:noProof/>
        </w:rPr>
        <w:fldChar w:fldCharType="begin"/>
      </w:r>
      <w:r>
        <w:rPr>
          <w:noProof/>
        </w:rPr>
        <w:instrText xml:space="preserve"> PAGEREF _Toc34294348 \h </w:instrText>
      </w:r>
      <w:r>
        <w:rPr>
          <w:noProof/>
        </w:rPr>
      </w:r>
      <w:r>
        <w:rPr>
          <w:noProof/>
        </w:rPr>
        <w:fldChar w:fldCharType="separate"/>
      </w:r>
      <w:r>
        <w:rPr>
          <w:noProof/>
        </w:rPr>
        <w:t>2</w:t>
      </w:r>
      <w:r>
        <w:rPr>
          <w:noProof/>
        </w:rPr>
        <w:fldChar w:fldCharType="end"/>
      </w:r>
    </w:p>
    <w:p w14:paraId="62091E98" w14:textId="0F6232B7"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3.</w:t>
      </w:r>
      <w:r>
        <w:rPr>
          <w:rFonts w:asciiTheme="minorHAnsi" w:eastAsiaTheme="minorEastAsia" w:hAnsiTheme="minorHAnsi"/>
          <w:b w:val="0"/>
          <w:noProof/>
          <w:lang w:eastAsia="es-MX"/>
        </w:rPr>
        <w:tab/>
      </w:r>
      <w:r w:rsidRPr="00CD449E">
        <w:rPr>
          <w:rFonts w:ascii="Palatino Linotype" w:hAnsi="Palatino Linotype"/>
          <w:noProof/>
        </w:rPr>
        <w:t>Método y propuesta de investigación</w:t>
      </w:r>
      <w:r>
        <w:rPr>
          <w:noProof/>
        </w:rPr>
        <w:tab/>
      </w:r>
      <w:r>
        <w:rPr>
          <w:noProof/>
        </w:rPr>
        <w:fldChar w:fldCharType="begin"/>
      </w:r>
      <w:r>
        <w:rPr>
          <w:noProof/>
        </w:rPr>
        <w:instrText xml:space="preserve"> PAGEREF _Toc34294349 \h </w:instrText>
      </w:r>
      <w:r>
        <w:rPr>
          <w:noProof/>
        </w:rPr>
      </w:r>
      <w:r>
        <w:rPr>
          <w:noProof/>
        </w:rPr>
        <w:fldChar w:fldCharType="separate"/>
      </w:r>
      <w:r>
        <w:rPr>
          <w:noProof/>
        </w:rPr>
        <w:t>3</w:t>
      </w:r>
      <w:r>
        <w:rPr>
          <w:noProof/>
        </w:rPr>
        <w:fldChar w:fldCharType="end"/>
      </w:r>
    </w:p>
    <w:p w14:paraId="12E7AB40" w14:textId="3C65FCEC"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3.1.</w:t>
      </w:r>
      <w:r>
        <w:rPr>
          <w:rFonts w:asciiTheme="minorHAnsi" w:eastAsiaTheme="minorEastAsia" w:hAnsiTheme="minorHAnsi"/>
          <w:noProof/>
          <w:lang w:eastAsia="es-MX"/>
        </w:rPr>
        <w:tab/>
      </w:r>
      <w:r w:rsidRPr="00CD449E">
        <w:rPr>
          <w:rFonts w:ascii="Palatino Linotype" w:hAnsi="Palatino Linotype"/>
          <w:noProof/>
        </w:rPr>
        <w:t>Modelo de investigación</w:t>
      </w:r>
      <w:r>
        <w:rPr>
          <w:noProof/>
        </w:rPr>
        <w:tab/>
      </w:r>
      <w:r>
        <w:rPr>
          <w:noProof/>
        </w:rPr>
        <w:fldChar w:fldCharType="begin"/>
      </w:r>
      <w:r>
        <w:rPr>
          <w:noProof/>
        </w:rPr>
        <w:instrText xml:space="preserve"> PAGEREF _Toc34294350 \h </w:instrText>
      </w:r>
      <w:r>
        <w:rPr>
          <w:noProof/>
        </w:rPr>
      </w:r>
      <w:r>
        <w:rPr>
          <w:noProof/>
        </w:rPr>
        <w:fldChar w:fldCharType="separate"/>
      </w:r>
      <w:r>
        <w:rPr>
          <w:noProof/>
        </w:rPr>
        <w:t>3</w:t>
      </w:r>
      <w:r>
        <w:rPr>
          <w:noProof/>
        </w:rPr>
        <w:fldChar w:fldCharType="end"/>
      </w:r>
    </w:p>
    <w:p w14:paraId="5CA17DA8" w14:textId="74F0C1AF" w:rsidR="007B4797" w:rsidRDefault="007B4797">
      <w:pPr>
        <w:pStyle w:val="TDC2"/>
        <w:tabs>
          <w:tab w:val="left" w:pos="880"/>
          <w:tab w:val="right" w:leader="dot" w:pos="9037"/>
        </w:tabs>
        <w:rPr>
          <w:rFonts w:asciiTheme="minorHAnsi" w:eastAsiaTheme="minorEastAsia" w:hAnsiTheme="minorHAnsi"/>
          <w:noProof/>
          <w:lang w:eastAsia="es-MX"/>
        </w:rPr>
      </w:pPr>
      <w:r w:rsidRPr="00CD449E">
        <w:rPr>
          <w:rFonts w:ascii="Palatino Linotype" w:hAnsi="Palatino Linotype"/>
          <w:noProof/>
        </w:rPr>
        <w:t>3.2.</w:t>
      </w:r>
      <w:r>
        <w:rPr>
          <w:rFonts w:asciiTheme="minorHAnsi" w:eastAsiaTheme="minorEastAsia" w:hAnsiTheme="minorHAnsi"/>
          <w:noProof/>
          <w:lang w:eastAsia="es-MX"/>
        </w:rPr>
        <w:tab/>
      </w:r>
      <w:r w:rsidRPr="00CD449E">
        <w:rPr>
          <w:rFonts w:ascii="Palatino Linotype" w:hAnsi="Palatino Linotype"/>
          <w:noProof/>
        </w:rPr>
        <w:t>Descripción de la propuesta</w:t>
      </w:r>
      <w:r>
        <w:rPr>
          <w:noProof/>
        </w:rPr>
        <w:tab/>
      </w:r>
      <w:r>
        <w:rPr>
          <w:noProof/>
        </w:rPr>
        <w:fldChar w:fldCharType="begin"/>
      </w:r>
      <w:r>
        <w:rPr>
          <w:noProof/>
        </w:rPr>
        <w:instrText xml:space="preserve"> PAGEREF _Toc34294351 \h </w:instrText>
      </w:r>
      <w:r>
        <w:rPr>
          <w:noProof/>
        </w:rPr>
      </w:r>
      <w:r>
        <w:rPr>
          <w:noProof/>
        </w:rPr>
        <w:fldChar w:fldCharType="separate"/>
      </w:r>
      <w:r>
        <w:rPr>
          <w:noProof/>
        </w:rPr>
        <w:t>3</w:t>
      </w:r>
      <w:r>
        <w:rPr>
          <w:noProof/>
        </w:rPr>
        <w:fldChar w:fldCharType="end"/>
      </w:r>
    </w:p>
    <w:p w14:paraId="3A5E73D8" w14:textId="283131E4" w:rsidR="007B4797" w:rsidRDefault="007B4797">
      <w:pPr>
        <w:pStyle w:val="TDC1"/>
        <w:tabs>
          <w:tab w:val="left" w:pos="1320"/>
          <w:tab w:val="right" w:leader="dot" w:pos="9037"/>
        </w:tabs>
        <w:rPr>
          <w:rFonts w:asciiTheme="minorHAnsi" w:eastAsiaTheme="minorEastAsia" w:hAnsiTheme="minorHAnsi"/>
          <w:b w:val="0"/>
          <w:noProof/>
          <w:lang w:eastAsia="es-MX"/>
        </w:rPr>
      </w:pPr>
      <w:r>
        <w:rPr>
          <w:noProof/>
        </w:rPr>
        <w:t>Capítulo 4.</w:t>
      </w:r>
      <w:r>
        <w:rPr>
          <w:rFonts w:asciiTheme="minorHAnsi" w:eastAsiaTheme="minorEastAsia" w:hAnsiTheme="minorHAnsi"/>
          <w:b w:val="0"/>
          <w:noProof/>
          <w:lang w:eastAsia="es-MX"/>
        </w:rPr>
        <w:tab/>
      </w:r>
      <w:r>
        <w:rPr>
          <w:noProof/>
        </w:rPr>
        <w:t>Resultados y Limitaciones</w:t>
      </w:r>
      <w:r>
        <w:rPr>
          <w:noProof/>
        </w:rPr>
        <w:tab/>
      </w:r>
      <w:r>
        <w:rPr>
          <w:noProof/>
        </w:rPr>
        <w:fldChar w:fldCharType="begin"/>
      </w:r>
      <w:r>
        <w:rPr>
          <w:noProof/>
        </w:rPr>
        <w:instrText xml:space="preserve"> PAGEREF _Toc34294352 \h </w:instrText>
      </w:r>
      <w:r>
        <w:rPr>
          <w:noProof/>
        </w:rPr>
      </w:r>
      <w:r>
        <w:rPr>
          <w:noProof/>
        </w:rPr>
        <w:fldChar w:fldCharType="separate"/>
      </w:r>
      <w:r>
        <w:rPr>
          <w:noProof/>
        </w:rPr>
        <w:t>4</w:t>
      </w:r>
      <w:r>
        <w:rPr>
          <w:noProof/>
        </w:rPr>
        <w:fldChar w:fldCharType="end"/>
      </w:r>
    </w:p>
    <w:p w14:paraId="548EE8D4" w14:textId="769CB5A2" w:rsidR="007B4797" w:rsidRDefault="007B4797">
      <w:pPr>
        <w:pStyle w:val="TDC2"/>
        <w:tabs>
          <w:tab w:val="left" w:pos="880"/>
          <w:tab w:val="right" w:leader="dot" w:pos="9037"/>
        </w:tabs>
        <w:rPr>
          <w:rFonts w:asciiTheme="minorHAnsi" w:eastAsiaTheme="minorEastAsia" w:hAnsiTheme="minorHAnsi"/>
          <w:noProof/>
          <w:lang w:eastAsia="es-MX"/>
        </w:rPr>
      </w:pPr>
      <w:r>
        <w:rPr>
          <w:noProof/>
        </w:rPr>
        <w:t>4.1.</w:t>
      </w:r>
      <w:r>
        <w:rPr>
          <w:rFonts w:asciiTheme="minorHAnsi" w:eastAsiaTheme="minorEastAsia" w:hAnsiTheme="minorHAnsi"/>
          <w:noProof/>
          <w:lang w:eastAsia="es-MX"/>
        </w:rPr>
        <w:tab/>
      </w:r>
      <w:r>
        <w:rPr>
          <w:noProof/>
        </w:rPr>
        <w:t>Caso de estudio 1</w:t>
      </w:r>
      <w:r>
        <w:rPr>
          <w:noProof/>
        </w:rPr>
        <w:tab/>
      </w:r>
      <w:r>
        <w:rPr>
          <w:noProof/>
        </w:rPr>
        <w:fldChar w:fldCharType="begin"/>
      </w:r>
      <w:r>
        <w:rPr>
          <w:noProof/>
        </w:rPr>
        <w:instrText xml:space="preserve"> PAGEREF _Toc34294353 \h </w:instrText>
      </w:r>
      <w:r>
        <w:rPr>
          <w:noProof/>
        </w:rPr>
      </w:r>
      <w:r>
        <w:rPr>
          <w:noProof/>
        </w:rPr>
        <w:fldChar w:fldCharType="separate"/>
      </w:r>
      <w:r>
        <w:rPr>
          <w:noProof/>
        </w:rPr>
        <w:t>4</w:t>
      </w:r>
      <w:r>
        <w:rPr>
          <w:noProof/>
        </w:rPr>
        <w:fldChar w:fldCharType="end"/>
      </w:r>
    </w:p>
    <w:p w14:paraId="0986F22C" w14:textId="184369AD" w:rsidR="007B4797" w:rsidRDefault="007B4797">
      <w:pPr>
        <w:pStyle w:val="TDC2"/>
        <w:tabs>
          <w:tab w:val="left" w:pos="880"/>
          <w:tab w:val="right" w:leader="dot" w:pos="9037"/>
        </w:tabs>
        <w:rPr>
          <w:rFonts w:asciiTheme="minorHAnsi" w:eastAsiaTheme="minorEastAsia" w:hAnsiTheme="minorHAnsi"/>
          <w:noProof/>
          <w:lang w:eastAsia="es-MX"/>
        </w:rPr>
      </w:pPr>
      <w:r>
        <w:rPr>
          <w:noProof/>
        </w:rPr>
        <w:lastRenderedPageBreak/>
        <w:t>4.2.</w:t>
      </w:r>
      <w:r>
        <w:rPr>
          <w:rFonts w:asciiTheme="minorHAnsi" w:eastAsiaTheme="minorEastAsia" w:hAnsiTheme="minorHAnsi"/>
          <w:noProof/>
          <w:lang w:eastAsia="es-MX"/>
        </w:rPr>
        <w:tab/>
      </w:r>
      <w:r>
        <w:rPr>
          <w:noProof/>
        </w:rPr>
        <w:t>Caso de estudios 2</w:t>
      </w:r>
      <w:r>
        <w:rPr>
          <w:noProof/>
        </w:rPr>
        <w:tab/>
      </w:r>
      <w:r>
        <w:rPr>
          <w:noProof/>
        </w:rPr>
        <w:fldChar w:fldCharType="begin"/>
      </w:r>
      <w:r>
        <w:rPr>
          <w:noProof/>
        </w:rPr>
        <w:instrText xml:space="preserve"> PAGEREF _Toc34294354 \h </w:instrText>
      </w:r>
      <w:r>
        <w:rPr>
          <w:noProof/>
        </w:rPr>
      </w:r>
      <w:r>
        <w:rPr>
          <w:noProof/>
        </w:rPr>
        <w:fldChar w:fldCharType="separate"/>
      </w:r>
      <w:r>
        <w:rPr>
          <w:noProof/>
        </w:rPr>
        <w:t>4</w:t>
      </w:r>
      <w:r>
        <w:rPr>
          <w:noProof/>
        </w:rPr>
        <w:fldChar w:fldCharType="end"/>
      </w:r>
    </w:p>
    <w:p w14:paraId="19053DB4" w14:textId="70D6204C" w:rsidR="007B4797" w:rsidRDefault="007B4797">
      <w:pPr>
        <w:pStyle w:val="TDC1"/>
        <w:tabs>
          <w:tab w:val="left" w:pos="1540"/>
          <w:tab w:val="right" w:leader="dot" w:pos="9037"/>
        </w:tabs>
        <w:rPr>
          <w:rFonts w:asciiTheme="minorHAnsi" w:eastAsiaTheme="minorEastAsia" w:hAnsiTheme="minorHAnsi"/>
          <w:b w:val="0"/>
          <w:noProof/>
          <w:lang w:eastAsia="es-MX"/>
        </w:rPr>
      </w:pPr>
      <w:r w:rsidRPr="00CD449E">
        <w:rPr>
          <w:rFonts w:ascii="Palatino Linotype" w:hAnsi="Palatino Linotype"/>
          <w:noProof/>
        </w:rPr>
        <w:t>Capítulo 5.</w:t>
      </w:r>
      <w:r>
        <w:rPr>
          <w:rFonts w:asciiTheme="minorHAnsi" w:eastAsiaTheme="minorEastAsia" w:hAnsiTheme="minorHAnsi"/>
          <w:b w:val="0"/>
          <w:noProof/>
          <w:lang w:eastAsia="es-MX"/>
        </w:rPr>
        <w:tab/>
      </w:r>
      <w:r w:rsidRPr="00CD449E">
        <w:rPr>
          <w:rFonts w:ascii="Palatino Linotype" w:hAnsi="Palatino Linotype"/>
          <w:noProof/>
        </w:rPr>
        <w:t>Conclusiones</w:t>
      </w:r>
      <w:r>
        <w:rPr>
          <w:noProof/>
        </w:rPr>
        <w:tab/>
      </w:r>
      <w:r>
        <w:rPr>
          <w:noProof/>
        </w:rPr>
        <w:fldChar w:fldCharType="begin"/>
      </w:r>
      <w:r>
        <w:rPr>
          <w:noProof/>
        </w:rPr>
        <w:instrText xml:space="preserve"> PAGEREF _Toc34294355 \h </w:instrText>
      </w:r>
      <w:r>
        <w:rPr>
          <w:noProof/>
        </w:rPr>
      </w:r>
      <w:r>
        <w:rPr>
          <w:noProof/>
        </w:rPr>
        <w:fldChar w:fldCharType="separate"/>
      </w:r>
      <w:r>
        <w:rPr>
          <w:noProof/>
        </w:rPr>
        <w:t>5</w:t>
      </w:r>
      <w:r>
        <w:rPr>
          <w:noProof/>
        </w:rPr>
        <w:fldChar w:fldCharType="end"/>
      </w:r>
    </w:p>
    <w:p w14:paraId="791CF34F" w14:textId="69B4F4D2" w:rsidR="007B4797" w:rsidRDefault="007B4797">
      <w:pPr>
        <w:pStyle w:val="TDC2"/>
        <w:tabs>
          <w:tab w:val="left" w:pos="880"/>
          <w:tab w:val="right" w:leader="dot" w:pos="9037"/>
        </w:tabs>
        <w:rPr>
          <w:rFonts w:asciiTheme="minorHAnsi" w:eastAsiaTheme="minorEastAsia" w:hAnsiTheme="minorHAnsi"/>
          <w:noProof/>
          <w:lang w:eastAsia="es-MX"/>
        </w:rPr>
      </w:pPr>
      <w:r>
        <w:rPr>
          <w:noProof/>
        </w:rPr>
        <w:t>5.1.</w:t>
      </w:r>
      <w:r>
        <w:rPr>
          <w:rFonts w:asciiTheme="minorHAnsi" w:eastAsiaTheme="minorEastAsia" w:hAnsiTheme="minorHAnsi"/>
          <w:noProof/>
          <w:lang w:eastAsia="es-MX"/>
        </w:rPr>
        <w:tab/>
      </w:r>
      <w:r>
        <w:rPr>
          <w:noProof/>
        </w:rPr>
        <w:t>Objetivos alcanzados</w:t>
      </w:r>
      <w:r>
        <w:rPr>
          <w:noProof/>
        </w:rPr>
        <w:tab/>
      </w:r>
      <w:r>
        <w:rPr>
          <w:noProof/>
        </w:rPr>
        <w:fldChar w:fldCharType="begin"/>
      </w:r>
      <w:r>
        <w:rPr>
          <w:noProof/>
        </w:rPr>
        <w:instrText xml:space="preserve"> PAGEREF _Toc34294356 \h </w:instrText>
      </w:r>
      <w:r>
        <w:rPr>
          <w:noProof/>
        </w:rPr>
      </w:r>
      <w:r>
        <w:rPr>
          <w:noProof/>
        </w:rPr>
        <w:fldChar w:fldCharType="separate"/>
      </w:r>
      <w:r>
        <w:rPr>
          <w:noProof/>
        </w:rPr>
        <w:t>5</w:t>
      </w:r>
      <w:r>
        <w:rPr>
          <w:noProof/>
        </w:rPr>
        <w:fldChar w:fldCharType="end"/>
      </w:r>
    </w:p>
    <w:p w14:paraId="66AF247E" w14:textId="3166DCF3" w:rsidR="007B4797" w:rsidRDefault="007B4797">
      <w:pPr>
        <w:pStyle w:val="TDC2"/>
        <w:tabs>
          <w:tab w:val="left" w:pos="880"/>
          <w:tab w:val="right" w:leader="dot" w:pos="9037"/>
        </w:tabs>
        <w:rPr>
          <w:rFonts w:asciiTheme="minorHAnsi" w:eastAsiaTheme="minorEastAsia" w:hAnsiTheme="minorHAnsi"/>
          <w:noProof/>
          <w:lang w:eastAsia="es-MX"/>
        </w:rPr>
      </w:pPr>
      <w:r>
        <w:rPr>
          <w:noProof/>
        </w:rPr>
        <w:t>5.2.</w:t>
      </w:r>
      <w:r>
        <w:rPr>
          <w:rFonts w:asciiTheme="minorHAnsi" w:eastAsiaTheme="minorEastAsia" w:hAnsiTheme="minorHAnsi"/>
          <w:noProof/>
          <w:lang w:eastAsia="es-MX"/>
        </w:rPr>
        <w:tab/>
      </w:r>
      <w:r>
        <w:rPr>
          <w:noProof/>
        </w:rPr>
        <w:t>Hipótesis / Proposiciones demostradas</w:t>
      </w:r>
      <w:r>
        <w:rPr>
          <w:noProof/>
        </w:rPr>
        <w:tab/>
      </w:r>
      <w:r>
        <w:rPr>
          <w:noProof/>
        </w:rPr>
        <w:fldChar w:fldCharType="begin"/>
      </w:r>
      <w:r>
        <w:rPr>
          <w:noProof/>
        </w:rPr>
        <w:instrText xml:space="preserve"> PAGEREF _Toc34294357 \h </w:instrText>
      </w:r>
      <w:r>
        <w:rPr>
          <w:noProof/>
        </w:rPr>
      </w:r>
      <w:r>
        <w:rPr>
          <w:noProof/>
        </w:rPr>
        <w:fldChar w:fldCharType="separate"/>
      </w:r>
      <w:r>
        <w:rPr>
          <w:noProof/>
        </w:rPr>
        <w:t>5</w:t>
      </w:r>
      <w:r>
        <w:rPr>
          <w:noProof/>
        </w:rPr>
        <w:fldChar w:fldCharType="end"/>
      </w:r>
    </w:p>
    <w:p w14:paraId="6817ED48" w14:textId="6F924D25" w:rsidR="007B4797" w:rsidRDefault="007B4797">
      <w:pPr>
        <w:pStyle w:val="TDC2"/>
        <w:tabs>
          <w:tab w:val="left" w:pos="880"/>
          <w:tab w:val="right" w:leader="dot" w:pos="9037"/>
        </w:tabs>
        <w:rPr>
          <w:rFonts w:asciiTheme="minorHAnsi" w:eastAsiaTheme="minorEastAsia" w:hAnsiTheme="minorHAnsi"/>
          <w:noProof/>
          <w:lang w:eastAsia="es-MX"/>
        </w:rPr>
      </w:pPr>
      <w:r>
        <w:rPr>
          <w:noProof/>
        </w:rPr>
        <w:t>5.3.</w:t>
      </w:r>
      <w:r>
        <w:rPr>
          <w:rFonts w:asciiTheme="minorHAnsi" w:eastAsiaTheme="minorEastAsia" w:hAnsiTheme="minorHAnsi"/>
          <w:noProof/>
          <w:lang w:eastAsia="es-MX"/>
        </w:rPr>
        <w:tab/>
      </w:r>
      <w:r>
        <w:rPr>
          <w:noProof/>
        </w:rPr>
        <w:t>Contribuciones de la investigación</w:t>
      </w:r>
      <w:r>
        <w:rPr>
          <w:noProof/>
        </w:rPr>
        <w:tab/>
      </w:r>
      <w:r>
        <w:rPr>
          <w:noProof/>
        </w:rPr>
        <w:fldChar w:fldCharType="begin"/>
      </w:r>
      <w:r>
        <w:rPr>
          <w:noProof/>
        </w:rPr>
        <w:instrText xml:space="preserve"> PAGEREF _Toc34294358 \h </w:instrText>
      </w:r>
      <w:r>
        <w:rPr>
          <w:noProof/>
        </w:rPr>
      </w:r>
      <w:r>
        <w:rPr>
          <w:noProof/>
        </w:rPr>
        <w:fldChar w:fldCharType="separate"/>
      </w:r>
      <w:r>
        <w:rPr>
          <w:noProof/>
        </w:rPr>
        <w:t>5</w:t>
      </w:r>
      <w:r>
        <w:rPr>
          <w:noProof/>
        </w:rPr>
        <w:fldChar w:fldCharType="end"/>
      </w:r>
    </w:p>
    <w:p w14:paraId="78F6D87E" w14:textId="28CF83EB" w:rsidR="007B4797" w:rsidRDefault="007B4797">
      <w:pPr>
        <w:pStyle w:val="TDC2"/>
        <w:tabs>
          <w:tab w:val="left" w:pos="880"/>
          <w:tab w:val="right" w:leader="dot" w:pos="9037"/>
        </w:tabs>
        <w:rPr>
          <w:rFonts w:asciiTheme="minorHAnsi" w:eastAsiaTheme="minorEastAsia" w:hAnsiTheme="minorHAnsi"/>
          <w:noProof/>
          <w:lang w:eastAsia="es-MX"/>
        </w:rPr>
      </w:pPr>
      <w:r>
        <w:rPr>
          <w:noProof/>
        </w:rPr>
        <w:t>5.4.</w:t>
      </w:r>
      <w:r>
        <w:rPr>
          <w:rFonts w:asciiTheme="minorHAnsi" w:eastAsiaTheme="minorEastAsia" w:hAnsiTheme="minorHAnsi"/>
          <w:noProof/>
          <w:lang w:eastAsia="es-MX"/>
        </w:rPr>
        <w:tab/>
      </w:r>
      <w:r>
        <w:rPr>
          <w:noProof/>
        </w:rPr>
        <w:t>Trabajos publicados</w:t>
      </w:r>
      <w:r>
        <w:rPr>
          <w:noProof/>
        </w:rPr>
        <w:tab/>
      </w:r>
      <w:r>
        <w:rPr>
          <w:noProof/>
        </w:rPr>
        <w:fldChar w:fldCharType="begin"/>
      </w:r>
      <w:r>
        <w:rPr>
          <w:noProof/>
        </w:rPr>
        <w:instrText xml:space="preserve"> PAGEREF _Toc34294359 \h </w:instrText>
      </w:r>
      <w:r>
        <w:rPr>
          <w:noProof/>
        </w:rPr>
      </w:r>
      <w:r>
        <w:rPr>
          <w:noProof/>
        </w:rPr>
        <w:fldChar w:fldCharType="separate"/>
      </w:r>
      <w:r>
        <w:rPr>
          <w:noProof/>
        </w:rPr>
        <w:t>5</w:t>
      </w:r>
      <w:r>
        <w:rPr>
          <w:noProof/>
        </w:rPr>
        <w:fldChar w:fldCharType="end"/>
      </w:r>
    </w:p>
    <w:p w14:paraId="30DC44D9" w14:textId="29FD0B5A" w:rsidR="007B4797" w:rsidRDefault="007B4797">
      <w:pPr>
        <w:pStyle w:val="TDC1"/>
        <w:tabs>
          <w:tab w:val="right" w:leader="dot" w:pos="9037"/>
        </w:tabs>
        <w:rPr>
          <w:rFonts w:asciiTheme="minorHAnsi" w:eastAsiaTheme="minorEastAsia" w:hAnsiTheme="minorHAnsi"/>
          <w:b w:val="0"/>
          <w:noProof/>
          <w:lang w:eastAsia="es-MX"/>
        </w:rPr>
      </w:pPr>
      <w:r>
        <w:rPr>
          <w:noProof/>
        </w:rPr>
        <w:t>Anexos</w:t>
      </w:r>
      <w:r>
        <w:rPr>
          <w:noProof/>
        </w:rPr>
        <w:tab/>
      </w:r>
      <w:r>
        <w:rPr>
          <w:noProof/>
        </w:rPr>
        <w:fldChar w:fldCharType="begin"/>
      </w:r>
      <w:r>
        <w:rPr>
          <w:noProof/>
        </w:rPr>
        <w:instrText xml:space="preserve"> PAGEREF _Toc34294360 \h </w:instrText>
      </w:r>
      <w:r>
        <w:rPr>
          <w:noProof/>
        </w:rPr>
      </w:r>
      <w:r>
        <w:rPr>
          <w:noProof/>
        </w:rPr>
        <w:fldChar w:fldCharType="separate"/>
      </w:r>
      <w:r>
        <w:rPr>
          <w:noProof/>
        </w:rPr>
        <w:t>6</w:t>
      </w:r>
      <w:r>
        <w:rPr>
          <w:noProof/>
        </w:rPr>
        <w:fldChar w:fldCharType="end"/>
      </w:r>
    </w:p>
    <w:p w14:paraId="0D4A020A" w14:textId="5CF3A3EC" w:rsidR="007B4797" w:rsidRDefault="007B4797">
      <w:pPr>
        <w:pStyle w:val="TDC1"/>
        <w:tabs>
          <w:tab w:val="right" w:leader="dot" w:pos="9037"/>
        </w:tabs>
        <w:rPr>
          <w:rFonts w:asciiTheme="minorHAnsi" w:eastAsiaTheme="minorEastAsia" w:hAnsiTheme="minorHAnsi"/>
          <w:b w:val="0"/>
          <w:noProof/>
          <w:lang w:eastAsia="es-MX"/>
        </w:rPr>
      </w:pPr>
      <w:r w:rsidRPr="00CD449E">
        <w:rPr>
          <w:rFonts w:ascii="Palatino Linotype" w:hAnsi="Palatino Linotype"/>
          <w:noProof/>
        </w:rPr>
        <w:t>Referencias</w:t>
      </w:r>
      <w:r>
        <w:rPr>
          <w:noProof/>
        </w:rPr>
        <w:tab/>
      </w:r>
      <w:r>
        <w:rPr>
          <w:noProof/>
        </w:rPr>
        <w:fldChar w:fldCharType="begin"/>
      </w:r>
      <w:r>
        <w:rPr>
          <w:noProof/>
        </w:rPr>
        <w:instrText xml:space="preserve"> PAGEREF _Toc34294361 \h </w:instrText>
      </w:r>
      <w:r>
        <w:rPr>
          <w:noProof/>
        </w:rPr>
      </w:r>
      <w:r>
        <w:rPr>
          <w:noProof/>
        </w:rPr>
        <w:fldChar w:fldCharType="separate"/>
      </w:r>
      <w:r>
        <w:rPr>
          <w:noProof/>
        </w:rPr>
        <w:t>7</w:t>
      </w:r>
      <w:r>
        <w:rPr>
          <w:noProof/>
        </w:rPr>
        <w:fldChar w:fldCharType="end"/>
      </w:r>
    </w:p>
    <w:p w14:paraId="54406F7E" w14:textId="1A53A485" w:rsidR="00934579" w:rsidRPr="00061B4A" w:rsidRDefault="0036002C" w:rsidP="009A08BB">
      <w:pPr>
        <w:pStyle w:val="TDC4"/>
        <w:rPr>
          <w:rFonts w:ascii="Palatino Linotype" w:hAnsi="Palatino Linotype"/>
        </w:rPr>
      </w:pPr>
      <w:r w:rsidRPr="00061B4A">
        <w:rPr>
          <w:rFonts w:ascii="Palatino Linotype" w:hAnsi="Palatino Linotype"/>
          <w:sz w:val="22"/>
        </w:rPr>
        <w:fldChar w:fldCharType="end"/>
      </w:r>
    </w:p>
    <w:p w14:paraId="4702101C" w14:textId="77777777" w:rsidR="00934579" w:rsidRPr="00061B4A" w:rsidRDefault="00934579" w:rsidP="0034379E">
      <w:pPr>
        <w:pStyle w:val="1Textotesis"/>
        <w:rPr>
          <w:rFonts w:ascii="Palatino Linotype" w:hAnsi="Palatino Linotype"/>
        </w:rPr>
      </w:pPr>
    </w:p>
    <w:p w14:paraId="0A6079BD" w14:textId="77777777" w:rsidR="00200990" w:rsidRDefault="00200990">
      <w:pPr>
        <w:rPr>
          <w:rFonts w:ascii="Palatino Linotype" w:hAnsi="Palatino Linotype" w:cs="Times New Roman"/>
          <w:b/>
          <w:sz w:val="40"/>
          <w:szCs w:val="40"/>
        </w:rPr>
      </w:pPr>
      <w:r>
        <w:rPr>
          <w:rFonts w:ascii="Palatino Linotype" w:hAnsi="Palatino Linotype"/>
        </w:rPr>
        <w:br w:type="page"/>
      </w:r>
    </w:p>
    <w:p w14:paraId="7DFF70B8" w14:textId="2BBCF06E" w:rsidR="001E4217" w:rsidRPr="00061B4A" w:rsidRDefault="006E5671" w:rsidP="006E5671">
      <w:pPr>
        <w:pStyle w:val="1Indice"/>
        <w:rPr>
          <w:rFonts w:ascii="Palatino Linotype" w:hAnsi="Palatino Linotype"/>
        </w:rPr>
      </w:pPr>
      <w:bookmarkStart w:id="22" w:name="_Toc34294331"/>
      <w:r w:rsidRPr="00061B4A">
        <w:rPr>
          <w:rFonts w:ascii="Palatino Linotype" w:hAnsi="Palatino Linotype"/>
        </w:rPr>
        <w:lastRenderedPageBreak/>
        <w:t>Índice de Figuras</w:t>
      </w:r>
      <w:bookmarkEnd w:id="22"/>
    </w:p>
    <w:p w14:paraId="587B81FE" w14:textId="73932943" w:rsidR="0036002C" w:rsidRPr="00061B4A" w:rsidRDefault="0036002C">
      <w:pPr>
        <w:pStyle w:val="Tabladeilustraciones"/>
        <w:tabs>
          <w:tab w:val="right" w:leader="dot" w:pos="9037"/>
        </w:tabs>
        <w:rPr>
          <w:rFonts w:ascii="Palatino Linotype" w:eastAsiaTheme="minorEastAsia" w:hAnsi="Palatino Linotype"/>
          <w:noProof/>
          <w:sz w:val="24"/>
          <w:szCs w:val="24"/>
          <w:lang w:eastAsia="ja-JP"/>
        </w:rPr>
      </w:pPr>
      <w:r w:rsidRPr="00061B4A">
        <w:rPr>
          <w:rFonts w:ascii="Palatino Linotype" w:hAnsi="Palatino Linotype"/>
        </w:rPr>
        <w:fldChar w:fldCharType="begin"/>
      </w:r>
      <w:r w:rsidRPr="00061B4A">
        <w:rPr>
          <w:rFonts w:ascii="Palatino Linotype" w:hAnsi="Palatino Linotype"/>
        </w:rPr>
        <w:instrText xml:space="preserve"> TOC \c "Figura" </w:instrText>
      </w:r>
      <w:r w:rsidRPr="00061B4A">
        <w:rPr>
          <w:rFonts w:ascii="Palatino Linotype" w:hAnsi="Palatino Linotype"/>
        </w:rPr>
        <w:fldChar w:fldCharType="separate"/>
      </w:r>
      <w:r w:rsidRPr="00061B4A">
        <w:rPr>
          <w:rFonts w:ascii="Palatino Linotype" w:hAnsi="Palatino Linotype"/>
          <w:noProof/>
        </w:rPr>
        <w:t xml:space="preserve">Figura 1.1 </w:t>
      </w:r>
      <w:r w:rsidR="00A607D8">
        <w:rPr>
          <w:rFonts w:ascii="Palatino Linotype" w:hAnsi="Palatino Linotype"/>
          <w:noProof/>
        </w:rPr>
        <w:t>Ejemplo de figura 1</w:t>
      </w:r>
      <w:r w:rsidRPr="00061B4A">
        <w:rPr>
          <w:rFonts w:ascii="Palatino Linotype" w:hAnsi="Palatino Linotype"/>
          <w:noProof/>
        </w:rPr>
        <w:tab/>
      </w:r>
      <w:r w:rsidRPr="00061B4A">
        <w:rPr>
          <w:rFonts w:ascii="Palatino Linotype" w:hAnsi="Palatino Linotype"/>
          <w:noProof/>
        </w:rPr>
        <w:fldChar w:fldCharType="begin"/>
      </w:r>
      <w:r w:rsidRPr="00061B4A">
        <w:rPr>
          <w:rFonts w:ascii="Palatino Linotype" w:hAnsi="Palatino Linotype"/>
          <w:noProof/>
        </w:rPr>
        <w:instrText xml:space="preserve"> PAGEREF _Toc381448193 \h </w:instrText>
      </w:r>
      <w:r w:rsidRPr="00061B4A">
        <w:rPr>
          <w:rFonts w:ascii="Palatino Linotype" w:hAnsi="Palatino Linotype"/>
          <w:noProof/>
        </w:rPr>
      </w:r>
      <w:r w:rsidRPr="00061B4A">
        <w:rPr>
          <w:rFonts w:ascii="Palatino Linotype" w:hAnsi="Palatino Linotype"/>
          <w:noProof/>
        </w:rPr>
        <w:fldChar w:fldCharType="separate"/>
      </w:r>
      <w:r w:rsidRPr="00061B4A">
        <w:rPr>
          <w:rFonts w:ascii="Palatino Linotype" w:hAnsi="Palatino Linotype"/>
          <w:noProof/>
        </w:rPr>
        <w:t>2</w:t>
      </w:r>
      <w:r w:rsidRPr="00061B4A">
        <w:rPr>
          <w:rFonts w:ascii="Palatino Linotype" w:hAnsi="Palatino Linotype"/>
          <w:noProof/>
        </w:rPr>
        <w:fldChar w:fldCharType="end"/>
      </w:r>
    </w:p>
    <w:p w14:paraId="1536C46B" w14:textId="0F433619" w:rsidR="0036002C" w:rsidRPr="00061B4A" w:rsidRDefault="0036002C">
      <w:pPr>
        <w:pStyle w:val="Tabladeilustraciones"/>
        <w:tabs>
          <w:tab w:val="right" w:leader="dot" w:pos="9037"/>
        </w:tabs>
        <w:rPr>
          <w:rFonts w:ascii="Palatino Linotype" w:eastAsiaTheme="minorEastAsia" w:hAnsi="Palatino Linotype"/>
          <w:noProof/>
          <w:sz w:val="24"/>
          <w:szCs w:val="24"/>
          <w:lang w:eastAsia="ja-JP"/>
        </w:rPr>
      </w:pPr>
      <w:r w:rsidRPr="00061B4A">
        <w:rPr>
          <w:rFonts w:ascii="Palatino Linotype" w:hAnsi="Palatino Linotype"/>
          <w:noProof/>
        </w:rPr>
        <w:t xml:space="preserve">Figura 1.2  </w:t>
      </w:r>
      <w:r w:rsidR="00A607D8">
        <w:rPr>
          <w:rFonts w:ascii="Palatino Linotype" w:hAnsi="Palatino Linotype"/>
          <w:noProof/>
        </w:rPr>
        <w:t>.Ejemplo de figura 2</w:t>
      </w:r>
      <w:r w:rsidRPr="00061B4A">
        <w:rPr>
          <w:rFonts w:ascii="Palatino Linotype" w:hAnsi="Palatino Linotype"/>
          <w:noProof/>
        </w:rPr>
        <w:tab/>
      </w:r>
      <w:r w:rsidRPr="00061B4A">
        <w:rPr>
          <w:rFonts w:ascii="Palatino Linotype" w:hAnsi="Palatino Linotype"/>
          <w:noProof/>
        </w:rPr>
        <w:fldChar w:fldCharType="begin"/>
      </w:r>
      <w:r w:rsidRPr="00061B4A">
        <w:rPr>
          <w:rFonts w:ascii="Palatino Linotype" w:hAnsi="Palatino Linotype"/>
          <w:noProof/>
        </w:rPr>
        <w:instrText xml:space="preserve"> PAGEREF _Toc381448194 \h </w:instrText>
      </w:r>
      <w:r w:rsidRPr="00061B4A">
        <w:rPr>
          <w:rFonts w:ascii="Palatino Linotype" w:hAnsi="Palatino Linotype"/>
          <w:noProof/>
        </w:rPr>
      </w:r>
      <w:r w:rsidRPr="00061B4A">
        <w:rPr>
          <w:rFonts w:ascii="Palatino Linotype" w:hAnsi="Palatino Linotype"/>
          <w:noProof/>
        </w:rPr>
        <w:fldChar w:fldCharType="separate"/>
      </w:r>
      <w:r w:rsidRPr="00061B4A">
        <w:rPr>
          <w:rFonts w:ascii="Palatino Linotype" w:hAnsi="Palatino Linotype"/>
          <w:noProof/>
        </w:rPr>
        <w:t>2</w:t>
      </w:r>
      <w:r w:rsidRPr="00061B4A">
        <w:rPr>
          <w:rFonts w:ascii="Palatino Linotype" w:hAnsi="Palatino Linotype"/>
          <w:noProof/>
        </w:rPr>
        <w:fldChar w:fldCharType="end"/>
      </w:r>
    </w:p>
    <w:p w14:paraId="0E9DBFA4" w14:textId="6040CC96" w:rsidR="006E5671" w:rsidRPr="00061B4A" w:rsidRDefault="0036002C" w:rsidP="006212B3">
      <w:pPr>
        <w:pStyle w:val="Tabladeilustraciones"/>
        <w:rPr>
          <w:rFonts w:ascii="Palatino Linotype" w:hAnsi="Palatino Linotype"/>
        </w:rPr>
      </w:pPr>
      <w:r w:rsidRPr="00061B4A">
        <w:rPr>
          <w:rFonts w:ascii="Palatino Linotype" w:hAnsi="Palatino Linotype"/>
        </w:rPr>
        <w:fldChar w:fldCharType="end"/>
      </w:r>
      <w:r w:rsidR="006E5671" w:rsidRPr="00061B4A">
        <w:rPr>
          <w:rFonts w:ascii="Palatino Linotype" w:hAnsi="Palatino Linotype"/>
        </w:rPr>
        <w:br w:type="page"/>
      </w:r>
    </w:p>
    <w:p w14:paraId="54CDB152" w14:textId="77777777" w:rsidR="006E5671" w:rsidRPr="00061B4A" w:rsidRDefault="006E5671" w:rsidP="006E5671">
      <w:pPr>
        <w:pStyle w:val="1Indice"/>
        <w:rPr>
          <w:rFonts w:ascii="Palatino Linotype" w:hAnsi="Palatino Linotype"/>
        </w:rPr>
      </w:pPr>
      <w:bookmarkStart w:id="23" w:name="_Toc34294332"/>
      <w:r w:rsidRPr="00061B4A">
        <w:rPr>
          <w:rFonts w:ascii="Palatino Linotype" w:hAnsi="Palatino Linotype"/>
        </w:rPr>
        <w:lastRenderedPageBreak/>
        <w:t>Índice de Tablas</w:t>
      </w:r>
      <w:bookmarkEnd w:id="23"/>
    </w:p>
    <w:p w14:paraId="38F5405A" w14:textId="33105AA3" w:rsidR="00355220" w:rsidRPr="00061B4A" w:rsidRDefault="00355220">
      <w:pPr>
        <w:pStyle w:val="Tabladeilustraciones"/>
        <w:tabs>
          <w:tab w:val="right" w:leader="dot" w:pos="9037"/>
        </w:tabs>
        <w:rPr>
          <w:rFonts w:ascii="Palatino Linotype" w:eastAsiaTheme="minorEastAsia" w:hAnsi="Palatino Linotype"/>
          <w:noProof/>
          <w:sz w:val="24"/>
          <w:szCs w:val="24"/>
          <w:lang w:eastAsia="ja-JP"/>
        </w:rPr>
      </w:pPr>
      <w:r w:rsidRPr="00061B4A">
        <w:rPr>
          <w:rFonts w:ascii="Palatino Linotype" w:hAnsi="Palatino Linotype"/>
        </w:rPr>
        <w:fldChar w:fldCharType="begin"/>
      </w:r>
      <w:r w:rsidRPr="00061B4A">
        <w:rPr>
          <w:rFonts w:ascii="Palatino Linotype" w:hAnsi="Palatino Linotype"/>
        </w:rPr>
        <w:instrText xml:space="preserve"> TOC \c "Tabla" </w:instrText>
      </w:r>
      <w:r w:rsidRPr="00061B4A">
        <w:rPr>
          <w:rFonts w:ascii="Palatino Linotype" w:hAnsi="Palatino Linotype"/>
        </w:rPr>
        <w:fldChar w:fldCharType="separate"/>
      </w:r>
      <w:r w:rsidRPr="00061B4A">
        <w:rPr>
          <w:rFonts w:ascii="Palatino Linotype" w:hAnsi="Palatino Linotype"/>
          <w:noProof/>
        </w:rPr>
        <w:t xml:space="preserve">Tabla 1.1 </w:t>
      </w:r>
      <w:r w:rsidR="00A607D8">
        <w:rPr>
          <w:rFonts w:ascii="Palatino Linotype" w:hAnsi="Palatino Linotype"/>
          <w:noProof/>
        </w:rPr>
        <w:t>Ejemplo de tabla 1</w:t>
      </w:r>
      <w:r w:rsidRPr="00061B4A">
        <w:rPr>
          <w:rFonts w:ascii="Palatino Linotype" w:hAnsi="Palatino Linotype"/>
          <w:noProof/>
        </w:rPr>
        <w:tab/>
      </w:r>
      <w:r w:rsidRPr="00061B4A">
        <w:rPr>
          <w:rFonts w:ascii="Palatino Linotype" w:hAnsi="Palatino Linotype"/>
          <w:noProof/>
        </w:rPr>
        <w:fldChar w:fldCharType="begin"/>
      </w:r>
      <w:r w:rsidRPr="00061B4A">
        <w:rPr>
          <w:rFonts w:ascii="Palatino Linotype" w:hAnsi="Palatino Linotype"/>
          <w:noProof/>
        </w:rPr>
        <w:instrText xml:space="preserve"> PAGEREF _Toc372181683 \h </w:instrText>
      </w:r>
      <w:r w:rsidRPr="00061B4A">
        <w:rPr>
          <w:rFonts w:ascii="Palatino Linotype" w:hAnsi="Palatino Linotype"/>
          <w:noProof/>
        </w:rPr>
      </w:r>
      <w:r w:rsidRPr="00061B4A">
        <w:rPr>
          <w:rFonts w:ascii="Palatino Linotype" w:hAnsi="Palatino Linotype"/>
          <w:noProof/>
        </w:rPr>
        <w:fldChar w:fldCharType="separate"/>
      </w:r>
      <w:r w:rsidRPr="00061B4A">
        <w:rPr>
          <w:rFonts w:ascii="Palatino Linotype" w:hAnsi="Palatino Linotype"/>
          <w:noProof/>
        </w:rPr>
        <w:t>5</w:t>
      </w:r>
      <w:r w:rsidRPr="00061B4A">
        <w:rPr>
          <w:rFonts w:ascii="Palatino Linotype" w:hAnsi="Palatino Linotype"/>
          <w:noProof/>
        </w:rPr>
        <w:fldChar w:fldCharType="end"/>
      </w:r>
    </w:p>
    <w:p w14:paraId="33B29470" w14:textId="70FEC4EC" w:rsidR="00355220" w:rsidRPr="00061B4A" w:rsidRDefault="00A607D8">
      <w:pPr>
        <w:pStyle w:val="Tabladeilustraciones"/>
        <w:tabs>
          <w:tab w:val="right" w:leader="dot" w:pos="9037"/>
        </w:tabs>
        <w:rPr>
          <w:rFonts w:ascii="Palatino Linotype" w:eastAsiaTheme="minorEastAsia" w:hAnsi="Palatino Linotype"/>
          <w:noProof/>
          <w:sz w:val="24"/>
          <w:szCs w:val="24"/>
          <w:lang w:eastAsia="ja-JP"/>
        </w:rPr>
      </w:pPr>
      <w:r>
        <w:rPr>
          <w:rFonts w:ascii="Palatino Linotype" w:hAnsi="Palatino Linotype"/>
          <w:noProof/>
        </w:rPr>
        <w:t>Tabla 1.2 Ejemplo de tabla 2</w:t>
      </w:r>
      <w:r w:rsidR="00355220" w:rsidRPr="00061B4A">
        <w:rPr>
          <w:rFonts w:ascii="Palatino Linotype" w:hAnsi="Palatino Linotype"/>
          <w:noProof/>
        </w:rPr>
        <w:tab/>
      </w:r>
      <w:r w:rsidR="00355220" w:rsidRPr="00061B4A">
        <w:rPr>
          <w:rFonts w:ascii="Palatino Linotype" w:hAnsi="Palatino Linotype"/>
          <w:noProof/>
        </w:rPr>
        <w:fldChar w:fldCharType="begin"/>
      </w:r>
      <w:r w:rsidR="00355220" w:rsidRPr="00061B4A">
        <w:rPr>
          <w:rFonts w:ascii="Palatino Linotype" w:hAnsi="Palatino Linotype"/>
          <w:noProof/>
        </w:rPr>
        <w:instrText xml:space="preserve"> PAGEREF _Toc372181684 \h </w:instrText>
      </w:r>
      <w:r w:rsidR="00355220" w:rsidRPr="00061B4A">
        <w:rPr>
          <w:rFonts w:ascii="Palatino Linotype" w:hAnsi="Palatino Linotype"/>
          <w:noProof/>
        </w:rPr>
      </w:r>
      <w:r w:rsidR="00355220" w:rsidRPr="00061B4A">
        <w:rPr>
          <w:rFonts w:ascii="Palatino Linotype" w:hAnsi="Palatino Linotype"/>
          <w:noProof/>
        </w:rPr>
        <w:fldChar w:fldCharType="separate"/>
      </w:r>
      <w:r w:rsidR="00355220" w:rsidRPr="00061B4A">
        <w:rPr>
          <w:rFonts w:ascii="Palatino Linotype" w:hAnsi="Palatino Linotype"/>
          <w:noProof/>
        </w:rPr>
        <w:t>5</w:t>
      </w:r>
      <w:r w:rsidR="00355220" w:rsidRPr="00061B4A">
        <w:rPr>
          <w:rFonts w:ascii="Palatino Linotype" w:hAnsi="Palatino Linotype"/>
          <w:noProof/>
        </w:rPr>
        <w:fldChar w:fldCharType="end"/>
      </w:r>
    </w:p>
    <w:p w14:paraId="6678A7FD" w14:textId="77777777" w:rsidR="002E3DA4" w:rsidRPr="00061B4A" w:rsidRDefault="00355220" w:rsidP="00DF662F">
      <w:pPr>
        <w:rPr>
          <w:rFonts w:ascii="Palatino Linotype" w:hAnsi="Palatino Linotype"/>
        </w:rPr>
        <w:sectPr w:rsidR="002E3DA4" w:rsidRPr="00061B4A" w:rsidSect="00DA4455">
          <w:headerReference w:type="default" r:id="rId11"/>
          <w:headerReference w:type="first" r:id="rId12"/>
          <w:pgSz w:w="12240" w:h="15840"/>
          <w:pgMar w:top="1418" w:right="1418" w:bottom="1418" w:left="1775" w:header="709" w:footer="709" w:gutter="0"/>
          <w:pgNumType w:fmt="lowerRoman" w:start="1"/>
          <w:cols w:space="708"/>
          <w:titlePg/>
          <w:docGrid w:linePitch="360"/>
        </w:sectPr>
      </w:pPr>
      <w:r w:rsidRPr="00061B4A">
        <w:rPr>
          <w:rFonts w:ascii="Palatino Linotype" w:hAnsi="Palatino Linotype"/>
        </w:rPr>
        <w:fldChar w:fldCharType="end"/>
      </w:r>
    </w:p>
    <w:p w14:paraId="54116287" w14:textId="6E43D581" w:rsidR="00620F64" w:rsidRPr="00431479" w:rsidRDefault="00210A0C" w:rsidP="00EE527F">
      <w:pPr>
        <w:pStyle w:val="Ttulo1"/>
        <w:spacing w:before="600"/>
        <w:ind w:left="357" w:hanging="357"/>
        <w:rPr>
          <w:rFonts w:ascii="Palatino Linotype" w:hAnsi="Palatino Linotype"/>
          <w:sz w:val="40"/>
        </w:rPr>
      </w:pPr>
      <w:bookmarkStart w:id="24" w:name="_Toc34294333"/>
      <w:r w:rsidRPr="00431479">
        <w:rPr>
          <w:rFonts w:ascii="Palatino Linotype" w:hAnsi="Palatino Linotype"/>
          <w:sz w:val="40"/>
        </w:rPr>
        <w:lastRenderedPageBreak/>
        <w:t>Introducción</w:t>
      </w:r>
      <w:bookmarkEnd w:id="24"/>
    </w:p>
    <w:p w14:paraId="58A15D72" w14:textId="0529A10C" w:rsidR="00821D8F" w:rsidRDefault="00816672" w:rsidP="0001268B">
      <w:pPr>
        <w:pStyle w:val="Ttulo2"/>
        <w:rPr>
          <w:rFonts w:ascii="Palatino Linotype" w:hAnsi="Palatino Linotype"/>
        </w:rPr>
      </w:pPr>
      <w:bookmarkStart w:id="25" w:name="_Toc34294334"/>
      <w:r w:rsidRPr="00061B4A">
        <w:rPr>
          <w:rFonts w:ascii="Palatino Linotype" w:hAnsi="Palatino Linotype"/>
        </w:rPr>
        <w:t>A</w:t>
      </w:r>
      <w:r w:rsidR="00CE1F6C" w:rsidRPr="00061B4A">
        <w:rPr>
          <w:rFonts w:ascii="Palatino Linotype" w:hAnsi="Palatino Linotype"/>
        </w:rPr>
        <w:t>ntecedentes</w:t>
      </w:r>
      <w:bookmarkEnd w:id="25"/>
    </w:p>
    <w:p w14:paraId="40265008" w14:textId="64105636" w:rsidR="0064315D" w:rsidRDefault="001643B0" w:rsidP="00B20898">
      <w:pPr>
        <w:pStyle w:val="1Textotesis"/>
        <w:rPr>
          <w:ins w:id="26" w:author="Gama M" w:date="2020-06-10T19:27:00Z"/>
        </w:rPr>
      </w:pPr>
      <w:ins w:id="27" w:author="Gama M" w:date="2020-06-10T19:36:00Z">
        <w:r>
          <w:t xml:space="preserve">Nuestro planeta </w:t>
        </w:r>
      </w:ins>
      <w:ins w:id="28" w:author="Gama M" w:date="2020-06-10T20:00:00Z">
        <w:r w:rsidR="00F22490">
          <w:t>está</w:t>
        </w:r>
      </w:ins>
      <w:ins w:id="29" w:author="Gama M" w:date="2020-06-10T19:36:00Z">
        <w:r>
          <w:t xml:space="preserve"> conformado por la hidrosfera, atmosfera, </w:t>
        </w:r>
      </w:ins>
      <w:ins w:id="30" w:author="Gama M" w:date="2020-06-10T19:37:00Z">
        <w:r>
          <w:t>biosfera</w:t>
        </w:r>
      </w:ins>
      <w:ins w:id="31" w:author="Gama M" w:date="2020-06-10T19:36:00Z">
        <w:r>
          <w:t xml:space="preserve"> y tierra </w:t>
        </w:r>
      </w:ins>
      <w:ins w:id="32" w:author="Gama M" w:date="2020-06-10T19:37:00Z">
        <w:r>
          <w:t>sólida</w:t>
        </w:r>
      </w:ins>
      <w:ins w:id="33" w:author="Gama M" w:date="2020-06-10T19:36:00Z">
        <w:r>
          <w:t>.</w:t>
        </w:r>
      </w:ins>
      <w:ins w:id="34" w:author="Gama M" w:date="2020-06-10T19:37:00Z">
        <w:r>
          <w:t xml:space="preserve"> El componente principal de la tierra solida son las rocas</w:t>
        </w:r>
      </w:ins>
      <w:ins w:id="35" w:author="Gama M" w:date="2020-06-10T20:01:00Z">
        <w:r w:rsidR="00F22490">
          <w:t xml:space="preserve"> (</w:t>
        </w:r>
        <w:proofErr w:type="spellStart"/>
        <w:r w:rsidR="00F22490">
          <w:t>Tarbuck</w:t>
        </w:r>
        <w:proofErr w:type="spellEnd"/>
        <w:r w:rsidR="00F22490">
          <w:t>, 2005)</w:t>
        </w:r>
      </w:ins>
      <w:ins w:id="36" w:author="Gama M" w:date="2020-06-10T19:37:00Z">
        <w:r>
          <w:t xml:space="preserve">. </w:t>
        </w:r>
      </w:ins>
      <w:ins w:id="37" w:author="Gama M" w:date="2020-06-10T19:40:00Z">
        <w:r w:rsidR="00AC6CF3">
          <w:t xml:space="preserve"> </w:t>
        </w:r>
      </w:ins>
      <w:ins w:id="38" w:author="Gama M" w:date="2020-06-10T19:37:00Z">
        <w:r>
          <w:t>Las rocas</w:t>
        </w:r>
      </w:ins>
      <w:ins w:id="39" w:author="Gama M" w:date="2020-06-10T19:38:00Z">
        <w:r>
          <w:t xml:space="preserve"> son agregados naturales de uno o más minerales. Estas pueden clasificarse por su origen y proceso en tres clases</w:t>
        </w:r>
      </w:ins>
      <w:ins w:id="40" w:author="Gama M" w:date="2020-06-10T19:39:00Z">
        <w:r>
          <w:t>:</w:t>
        </w:r>
      </w:ins>
      <w:ins w:id="41" w:author="Gama M" w:date="2020-06-10T19:28:00Z">
        <w:r w:rsidR="0064315D">
          <w:t xml:space="preserve"> ígneas, </w:t>
        </w:r>
      </w:ins>
      <w:ins w:id="42" w:author="Gama M" w:date="2020-06-10T19:29:00Z">
        <w:r w:rsidR="0064315D">
          <w:t>metamórficas</w:t>
        </w:r>
      </w:ins>
      <w:ins w:id="43" w:author="Gama M" w:date="2020-06-10T19:28:00Z">
        <w:r w:rsidR="0064315D">
          <w:t xml:space="preserve"> </w:t>
        </w:r>
      </w:ins>
      <w:ins w:id="44" w:author="Gama M" w:date="2020-06-10T19:29:00Z">
        <w:r w:rsidR="0064315D">
          <w:t>y sedimentarias</w:t>
        </w:r>
      </w:ins>
      <w:ins w:id="45" w:author="Gama M" w:date="2020-06-10T20:02:00Z">
        <w:r w:rsidR="00F22490">
          <w:t xml:space="preserve"> (</w:t>
        </w:r>
        <w:proofErr w:type="spellStart"/>
        <w:r w:rsidR="00F22490" w:rsidRPr="00F22490">
          <w:t>Jürgen</w:t>
        </w:r>
        <w:proofErr w:type="spellEnd"/>
        <w:r w:rsidR="00F22490">
          <w:t>, 2015)</w:t>
        </w:r>
      </w:ins>
      <w:ins w:id="46" w:author="Gama M" w:date="2020-06-10T19:29:00Z">
        <w:r w:rsidR="0064315D">
          <w:t xml:space="preserve">. Las </w:t>
        </w:r>
      </w:ins>
      <w:ins w:id="47" w:author="Gama M" w:date="2020-06-10T19:39:00Z">
        <w:r>
          <w:t xml:space="preserve">rocas ígneas </w:t>
        </w:r>
      </w:ins>
      <w:ins w:id="48" w:author="Gama M" w:date="2020-06-10T19:44:00Z">
        <w:r w:rsidR="00AC6CF3">
          <w:t xml:space="preserve">son las que se forman a partir </w:t>
        </w:r>
      </w:ins>
      <w:ins w:id="49" w:author="Gama M" w:date="2020-06-10T19:45:00Z">
        <w:r w:rsidR="00AC6CF3">
          <w:t xml:space="preserve">del </w:t>
        </w:r>
      </w:ins>
      <w:ins w:id="50" w:author="Gama M" w:date="2020-06-10T19:46:00Z">
        <w:r w:rsidR="00AC6CF3">
          <w:t>enfriamiento</w:t>
        </w:r>
      </w:ins>
      <w:ins w:id="51" w:author="Gama M" w:date="2020-06-10T19:45:00Z">
        <w:r w:rsidR="00AC6CF3">
          <w:t xml:space="preserve"> </w:t>
        </w:r>
      </w:ins>
      <w:ins w:id="52" w:author="Gama M" w:date="2020-06-10T19:44:00Z">
        <w:r w:rsidR="00AC6CF3">
          <w:t>de minerales fundidos (magma) entre la corteza terrestre y el manto superior.</w:t>
        </w:r>
      </w:ins>
      <w:ins w:id="53" w:author="Gama M" w:date="2020-06-10T19:46:00Z">
        <w:r w:rsidR="00AC6CF3">
          <w:t xml:space="preserve"> Las rocas ígneas algunas veces pueden alcanzar la parte superior de la  corteza terrestre por medio de volcanes o por </w:t>
        </w:r>
      </w:ins>
      <w:ins w:id="54" w:author="Gama M" w:date="2020-06-10T19:47:00Z">
        <w:r w:rsidR="00AC6CF3">
          <w:t xml:space="preserve">el ascenso de capas de la corteza. </w:t>
        </w:r>
      </w:ins>
      <w:ins w:id="55" w:author="Gama M" w:date="2020-06-10T19:51:00Z">
        <w:r w:rsidR="00102975">
          <w:t xml:space="preserve">En la corteza existe un proceso llamado </w:t>
        </w:r>
      </w:ins>
      <w:ins w:id="56" w:author="Gama M" w:date="2020-06-10T19:52:00Z">
        <w:r w:rsidR="00102975">
          <w:t>meteorización</w:t>
        </w:r>
      </w:ins>
      <w:ins w:id="57" w:author="Gama M" w:date="2020-06-10T19:51:00Z">
        <w:r w:rsidR="00102975">
          <w:t xml:space="preserve"> que consiste </w:t>
        </w:r>
      </w:ins>
      <w:ins w:id="58" w:author="Gama M" w:date="2020-06-11T12:12:00Z">
        <w:r w:rsidR="00E3609A">
          <w:t xml:space="preserve">en </w:t>
        </w:r>
      </w:ins>
      <w:ins w:id="59" w:author="Gama M" w:date="2020-06-10T19:51:00Z">
        <w:r w:rsidR="00102975">
          <w:t>la fragmentaci</w:t>
        </w:r>
      </w:ins>
      <w:ins w:id="60" w:author="Gama M" w:date="2020-06-10T19:52:00Z">
        <w:r w:rsidR="00102975">
          <w:t>ón de rocas por alteraciones f</w:t>
        </w:r>
      </w:ins>
      <w:ins w:id="61" w:author="Gama M" w:date="2020-06-10T19:53:00Z">
        <w:r w:rsidR="00102975">
          <w:t xml:space="preserve">ísicas y químicas (como la gravedad, erosión, materia </w:t>
        </w:r>
      </w:ins>
      <w:ins w:id="62" w:author="Gama M" w:date="2020-06-11T12:11:00Z">
        <w:r w:rsidR="00E3609A">
          <w:t>orgánica</w:t>
        </w:r>
      </w:ins>
      <w:ins w:id="63" w:author="Gama M" w:date="2020-06-10T19:53:00Z">
        <w:r w:rsidR="00102975">
          <w:t>). Estas rocas se transportan generalmente por gravedad y se depositan en las zonas m</w:t>
        </w:r>
      </w:ins>
      <w:ins w:id="64" w:author="Gama M" w:date="2020-06-10T19:54:00Z">
        <w:r w:rsidR="00102975">
          <w:t xml:space="preserve">ás bajas de la corteza terrestres (la </w:t>
        </w:r>
      </w:ins>
      <w:ins w:id="65" w:author="Gama M" w:date="2020-06-10T19:55:00Z">
        <w:r w:rsidR="00102975">
          <w:t>mayoría</w:t>
        </w:r>
      </w:ins>
      <w:ins w:id="66" w:author="Gama M" w:date="2020-06-10T19:54:00Z">
        <w:r w:rsidR="00102975">
          <w:t xml:space="preserve"> </w:t>
        </w:r>
      </w:ins>
      <w:ins w:id="67" w:author="Gama M" w:date="2020-06-10T19:55:00Z">
        <w:r w:rsidR="00102975">
          <w:t>en los océanos</w:t>
        </w:r>
      </w:ins>
      <w:ins w:id="68" w:author="Gama M" w:date="2020-06-10T19:54:00Z">
        <w:r w:rsidR="00102975">
          <w:t>)</w:t>
        </w:r>
      </w:ins>
      <w:ins w:id="69" w:author="Gama M" w:date="2020-06-10T19:55:00Z">
        <w:r w:rsidR="00102975">
          <w:t xml:space="preserve">. Estos sedimentos son nuevas rocas y se les conocen como </w:t>
        </w:r>
      </w:ins>
      <w:ins w:id="70" w:author="Gama M" w:date="2020-06-10T19:50:00Z">
        <w:r w:rsidR="00102975">
          <w:t xml:space="preserve">rocas sedimentarias. </w:t>
        </w:r>
      </w:ins>
      <w:ins w:id="71" w:author="Gama M" w:date="2020-06-10T19:55:00Z">
        <w:r w:rsidR="00102975">
          <w:t xml:space="preserve">Las </w:t>
        </w:r>
      </w:ins>
      <w:ins w:id="72" w:author="Gama M" w:date="2020-06-10T19:57:00Z">
        <w:r w:rsidR="00102975">
          <w:t>rocas metamórficas se generan a partir de rocas ígneas, sedimentarias o mismas rocas metam</w:t>
        </w:r>
      </w:ins>
      <w:ins w:id="73" w:author="Gama M" w:date="2020-06-10T19:58:00Z">
        <w:r w:rsidR="00102975">
          <w:t xml:space="preserve">órficas. Como su nombre lo indica estas rocas se </w:t>
        </w:r>
        <w:r w:rsidR="00763098">
          <w:t>generan por el cambio (</w:t>
        </w:r>
      </w:ins>
      <w:ins w:id="74" w:author="Gama M" w:date="2020-06-10T19:59:00Z">
        <w:r w:rsidR="00763098">
          <w:t xml:space="preserve">metamorfosis) </w:t>
        </w:r>
      </w:ins>
      <w:ins w:id="75" w:author="Gama M" w:date="2020-06-11T12:13:00Z">
        <w:r w:rsidR="00B57348">
          <w:t xml:space="preserve">de una roca madre, este cambio es </w:t>
        </w:r>
      </w:ins>
      <w:ins w:id="76" w:author="Gama M" w:date="2020-06-10T19:59:00Z">
        <w:r w:rsidR="00763098">
          <w:t xml:space="preserve">generado por altas presiones y temperaturas, pero sin </w:t>
        </w:r>
      </w:ins>
      <w:ins w:id="77" w:author="Gama M" w:date="2020-06-10T20:00:00Z">
        <w:r w:rsidR="00763098">
          <w:t>lleguen a fundirse</w:t>
        </w:r>
      </w:ins>
      <w:ins w:id="78" w:author="Gama M" w:date="2020-06-10T20:01:00Z">
        <w:r w:rsidR="00F22490">
          <w:t xml:space="preserve"> (</w:t>
        </w:r>
        <w:proofErr w:type="spellStart"/>
        <w:r w:rsidR="00F22490">
          <w:t>Tarbuck</w:t>
        </w:r>
        <w:proofErr w:type="spellEnd"/>
        <w:r w:rsidR="00F22490">
          <w:t>, 2005)</w:t>
        </w:r>
      </w:ins>
      <w:ins w:id="79" w:author="Gama M" w:date="2020-06-10T19:59:00Z">
        <w:r w:rsidR="00763098">
          <w:t xml:space="preserve">. </w:t>
        </w:r>
      </w:ins>
    </w:p>
    <w:p w14:paraId="18D92537" w14:textId="77777777" w:rsidR="0064315D" w:rsidRDefault="0064315D" w:rsidP="00B20898">
      <w:pPr>
        <w:pStyle w:val="1Textotesis"/>
        <w:rPr>
          <w:ins w:id="80" w:author="Gama M" w:date="2020-06-10T19:27:00Z"/>
        </w:rPr>
      </w:pPr>
    </w:p>
    <w:p w14:paraId="4FB5D3CF" w14:textId="703B70A4" w:rsidR="00F22490" w:rsidRDefault="00F22490" w:rsidP="00B20898">
      <w:pPr>
        <w:pStyle w:val="1Textotesis"/>
        <w:rPr>
          <w:ins w:id="81" w:author="Gama M" w:date="2020-06-10T20:16:00Z"/>
        </w:rPr>
      </w:pPr>
      <w:ins w:id="82" w:author="Gama M" w:date="2020-06-10T20:00:00Z">
        <w:r>
          <w:t>De estos tres tipos de rocas, las más importan</w:t>
        </w:r>
        <w:r w:rsidR="00D67463">
          <w:t xml:space="preserve">tes son las rocas sedimentarias por las siguientes </w:t>
        </w:r>
      </w:ins>
      <w:ins w:id="83" w:author="Gama M" w:date="2020-06-10T20:10:00Z">
        <w:r w:rsidR="00D67463">
          <w:t>razones:</w:t>
        </w:r>
      </w:ins>
      <w:ins w:id="84" w:author="Gama M" w:date="2020-06-10T20:11:00Z">
        <w:r w:rsidR="00D67463">
          <w:t xml:space="preserve"> (1)</w:t>
        </w:r>
      </w:ins>
      <w:ins w:id="85" w:author="Gama M" w:date="2020-06-10T20:00:00Z">
        <w:r>
          <w:t xml:space="preserve"> representan el 80% de la corteza terrestre,</w:t>
        </w:r>
      </w:ins>
      <w:ins w:id="86" w:author="Gama M" w:date="2020-06-10T20:11:00Z">
        <w:r w:rsidR="00D67463">
          <w:t xml:space="preserve"> </w:t>
        </w:r>
      </w:ins>
      <w:ins w:id="87" w:author="Gama M" w:date="2020-06-10T20:17:00Z">
        <w:r w:rsidR="007A1C5E">
          <w:t>(2) permiten conocer los procesos e historia de la</w:t>
        </w:r>
      </w:ins>
      <w:ins w:id="88" w:author="Gama M" w:date="2020-06-10T20:18:00Z">
        <w:r w:rsidR="007A1C5E">
          <w:t xml:space="preserve"> </w:t>
        </w:r>
      </w:ins>
      <w:ins w:id="89" w:author="Gama M" w:date="2020-06-10T20:17:00Z">
        <w:r w:rsidR="007A1C5E">
          <w:t>tierra</w:t>
        </w:r>
      </w:ins>
      <w:ins w:id="90" w:author="Gama M" w:date="2020-06-10T20:18:00Z">
        <w:r w:rsidR="007A1C5E">
          <w:t xml:space="preserve">, </w:t>
        </w:r>
      </w:ins>
      <w:ins w:id="91" w:author="Gama M" w:date="2020-06-10T20:11:00Z">
        <w:r w:rsidR="00D67463">
          <w:t>(</w:t>
        </w:r>
      </w:ins>
      <w:ins w:id="92" w:author="Gama M" w:date="2020-06-10T20:18:00Z">
        <w:r w:rsidR="007A1C5E">
          <w:t>3</w:t>
        </w:r>
      </w:ins>
      <w:ins w:id="93" w:author="Gama M" w:date="2020-06-10T20:11:00Z">
        <w:r w:rsidR="00D67463">
          <w:t xml:space="preserve">) </w:t>
        </w:r>
      </w:ins>
      <w:ins w:id="94" w:author="Gama M" w:date="2020-06-10T20:00:00Z">
        <w:r>
          <w:t>s</w:t>
        </w:r>
      </w:ins>
      <w:ins w:id="95" w:author="Gama M" w:date="2020-06-10T20:08:00Z">
        <w:r>
          <w:t xml:space="preserve">on de gran </w:t>
        </w:r>
      </w:ins>
      <w:ins w:id="96" w:author="Gama M" w:date="2020-06-10T20:04:00Z">
        <w:r>
          <w:t>importancia</w:t>
        </w:r>
      </w:ins>
      <w:ins w:id="97" w:author="Gama M" w:date="2020-06-10T20:09:00Z">
        <w:r>
          <w:t xml:space="preserve"> en el sector</w:t>
        </w:r>
      </w:ins>
      <w:ins w:id="98" w:author="Gama M" w:date="2020-06-10T20:04:00Z">
        <w:r>
          <w:t xml:space="preserve"> económico porque </w:t>
        </w:r>
      </w:ins>
      <w:ins w:id="99" w:author="Gama M" w:date="2020-06-10T20:07:00Z">
        <w:r>
          <w:t xml:space="preserve">de ellas derivan el </w:t>
        </w:r>
      </w:ins>
      <w:ins w:id="100" w:author="Gama M" w:date="2020-06-10T20:05:00Z">
        <w:r>
          <w:t xml:space="preserve">petróleo, gas natural, </w:t>
        </w:r>
      </w:ins>
      <w:ins w:id="101" w:author="Gama M" w:date="2020-06-10T20:06:00Z">
        <w:r w:rsidRPr="00F22490">
          <w:t>carbón, sal, azufre, potas</w:t>
        </w:r>
      </w:ins>
      <w:ins w:id="102" w:author="Gama M" w:date="2020-06-10T20:07:00Z">
        <w:r>
          <w:t>io</w:t>
        </w:r>
      </w:ins>
      <w:ins w:id="103" w:author="Gama M" w:date="2020-06-10T20:06:00Z">
        <w:r w:rsidRPr="00F22490">
          <w:t xml:space="preserve">, yeso, caliza, </w:t>
        </w:r>
        <w:r w:rsidR="00D67463">
          <w:t>fosfato, uranio y más minerales</w:t>
        </w:r>
      </w:ins>
      <w:ins w:id="104" w:author="Gama M" w:date="2020-06-10T20:18:00Z">
        <w:r w:rsidR="007A1C5E">
          <w:t xml:space="preserve"> (</w:t>
        </w:r>
      </w:ins>
      <w:ins w:id="105" w:author="Gama M" w:date="2020-06-10T20:19:00Z">
        <w:r w:rsidR="007A1C5E">
          <w:t>Folk, 1980</w:t>
        </w:r>
      </w:ins>
      <w:ins w:id="106" w:author="Gama M" w:date="2020-06-10T20:18:00Z">
        <w:r w:rsidR="007A1C5E">
          <w:t>)</w:t>
        </w:r>
      </w:ins>
      <w:ins w:id="107" w:author="Gama M" w:date="2020-06-10T20:09:00Z">
        <w:r w:rsidR="00D67463">
          <w:t>,</w:t>
        </w:r>
      </w:ins>
      <w:ins w:id="108" w:author="Gama M" w:date="2020-06-10T20:11:00Z">
        <w:r w:rsidR="00D67463">
          <w:t xml:space="preserve"> (</w:t>
        </w:r>
      </w:ins>
      <w:ins w:id="109" w:author="Gama M" w:date="2020-06-10T20:18:00Z">
        <w:r w:rsidR="007A1C5E">
          <w:t>4</w:t>
        </w:r>
      </w:ins>
      <w:ins w:id="110" w:author="Gama M" w:date="2020-06-10T20:11:00Z">
        <w:r w:rsidR="00D67463">
          <w:t>) en algunos casos representan un riesgo para poblaciones como la asentadas</w:t>
        </w:r>
      </w:ins>
      <w:ins w:id="111" w:author="Gama M" w:date="2020-06-11T12:14:00Z">
        <w:r w:rsidR="00B57348">
          <w:t xml:space="preserve"> en</w:t>
        </w:r>
      </w:ins>
      <w:ins w:id="112" w:author="Gama M" w:date="2020-06-10T20:11:00Z">
        <w:r w:rsidR="00D67463">
          <w:t xml:space="preserve"> las cercanías de volcanes o grandes sedimentos, (</w:t>
        </w:r>
      </w:ins>
      <w:ins w:id="113" w:author="Gama M" w:date="2020-06-10T20:18:00Z">
        <w:r w:rsidR="007A1C5E">
          <w:t>5</w:t>
        </w:r>
      </w:ins>
      <w:ins w:id="114" w:author="Gama M" w:date="2020-06-10T20:11:00Z">
        <w:r w:rsidR="00D67463">
          <w:t>)</w:t>
        </w:r>
      </w:ins>
      <w:ins w:id="115" w:author="Gama M" w:date="2020-06-10T20:12:00Z">
        <w:r w:rsidR="00D67463">
          <w:t xml:space="preserve"> en el estudio de suelo para </w:t>
        </w:r>
      </w:ins>
      <w:ins w:id="116" w:author="Gama M" w:date="2020-06-10T20:14:00Z">
        <w:r w:rsidR="00D67463">
          <w:t xml:space="preserve">la </w:t>
        </w:r>
      </w:ins>
      <w:ins w:id="117" w:author="Gama M" w:date="2020-06-10T20:12:00Z">
        <w:r w:rsidR="00D67463">
          <w:t>construcción</w:t>
        </w:r>
      </w:ins>
      <w:ins w:id="118" w:author="Gama M" w:date="2020-06-10T20:16:00Z">
        <w:r w:rsidR="00D67463">
          <w:t xml:space="preserve"> (</w:t>
        </w:r>
        <w:proofErr w:type="spellStart"/>
        <w:r w:rsidR="00D67463">
          <w:t>Rodriguez</w:t>
        </w:r>
        <w:proofErr w:type="spellEnd"/>
        <w:r w:rsidR="00D67463">
          <w:t>, et. al., 2014)</w:t>
        </w:r>
      </w:ins>
      <w:ins w:id="119" w:author="Gama M" w:date="2020-06-10T20:13:00Z">
        <w:r w:rsidR="00D67463">
          <w:t xml:space="preserve">. </w:t>
        </w:r>
      </w:ins>
      <w:ins w:id="120" w:author="Gama M" w:date="2020-06-10T20:12:00Z">
        <w:r w:rsidR="00D67463">
          <w:t xml:space="preserve"> </w:t>
        </w:r>
      </w:ins>
    </w:p>
    <w:p w14:paraId="7D9ECB02" w14:textId="3C496AA8" w:rsidR="007A1C5E" w:rsidRDefault="007A1C5E" w:rsidP="00B20898">
      <w:pPr>
        <w:pStyle w:val="1Textotesis"/>
        <w:rPr>
          <w:ins w:id="121" w:author="Gama M" w:date="2020-06-10T20:16:00Z"/>
        </w:rPr>
      </w:pPr>
    </w:p>
    <w:p w14:paraId="678D729D" w14:textId="4EDC5323" w:rsidR="007A1C5E" w:rsidRDefault="007A1C5E" w:rsidP="00B20898">
      <w:pPr>
        <w:pStyle w:val="1Textotesis"/>
        <w:rPr>
          <w:ins w:id="122" w:author="Gama M" w:date="2020-06-10T20:35:00Z"/>
        </w:rPr>
      </w:pPr>
      <w:ins w:id="123" w:author="Gama M" w:date="2020-06-10T20:16:00Z">
        <w:r>
          <w:lastRenderedPageBreak/>
          <w:t>Las rocas</w:t>
        </w:r>
      </w:ins>
      <w:ins w:id="124" w:author="Gama M" w:date="2020-06-10T20:29:00Z">
        <w:r w:rsidR="00DE7D27">
          <w:t xml:space="preserve"> sedimentarias</w:t>
        </w:r>
      </w:ins>
      <w:ins w:id="125" w:author="Gama M" w:date="2020-06-10T20:16:00Z">
        <w:r>
          <w:t xml:space="preserve"> se estudian por su composici</w:t>
        </w:r>
      </w:ins>
      <w:ins w:id="126" w:author="Gama M" w:date="2020-06-10T20:17:00Z">
        <w:r>
          <w:t>ón física, química  y mineralógica.</w:t>
        </w:r>
      </w:ins>
      <w:ins w:id="127" w:author="Gama M" w:date="2020-06-10T20:29:00Z">
        <w:r w:rsidR="00DE7D27">
          <w:t xml:space="preserve"> E</w:t>
        </w:r>
      </w:ins>
      <w:ins w:id="128" w:author="Gama M" w:date="2020-06-10T20:33:00Z">
        <w:r w:rsidR="00DE7D27">
          <w:t>l estudio físico se conforma por tres parámetros; tamaño, mor</w:t>
        </w:r>
      </w:ins>
      <w:ins w:id="129" w:author="Gama M" w:date="2020-06-10T20:34:00Z">
        <w:r w:rsidR="00DE7D27">
          <w:t>f</w:t>
        </w:r>
      </w:ins>
      <w:ins w:id="130" w:author="Gama M" w:date="2020-06-10T20:33:00Z">
        <w:r w:rsidR="00DE7D27">
          <w:t>olog</w:t>
        </w:r>
      </w:ins>
      <w:ins w:id="131" w:author="Gama M" w:date="2020-06-10T20:34:00Z">
        <w:r w:rsidR="00DE7D27">
          <w:t xml:space="preserve">ía y orientación. El conocer estos parámetros son permite </w:t>
        </w:r>
      </w:ins>
      <w:ins w:id="132" w:author="Gama M" w:date="2020-06-11T12:15:00Z">
        <w:r w:rsidR="00B57348">
          <w:t>deducir</w:t>
        </w:r>
      </w:ins>
      <w:ins w:id="133" w:author="Gama M" w:date="2020-06-10T20:34:00Z">
        <w:r w:rsidR="00DE7D27">
          <w:t xml:space="preserve"> el origen, los diversos procesos transporte</w:t>
        </w:r>
      </w:ins>
      <w:ins w:id="134" w:author="Gama M" w:date="2020-06-10T20:40:00Z">
        <w:r w:rsidR="003E44F8">
          <w:t xml:space="preserve">, el entorno </w:t>
        </w:r>
        <w:proofErr w:type="spellStart"/>
        <w:r w:rsidR="003E44F8">
          <w:t>reológico</w:t>
        </w:r>
        <w:proofErr w:type="spellEnd"/>
        <w:r w:rsidR="003E44F8">
          <w:t xml:space="preserve"> y climático</w:t>
        </w:r>
      </w:ins>
      <w:ins w:id="135" w:author="Gama M" w:date="2020-06-10T20:34:00Z">
        <w:r w:rsidR="003E44F8">
          <w:t xml:space="preserve"> y </w:t>
        </w:r>
        <w:r w:rsidR="00DE7D27">
          <w:t>su deposici</w:t>
        </w:r>
      </w:ins>
      <w:ins w:id="136" w:author="Gama M" w:date="2020-06-10T20:35:00Z">
        <w:r w:rsidR="00DE7D27">
          <w:t xml:space="preserve">ón. </w:t>
        </w:r>
      </w:ins>
      <w:ins w:id="137" w:author="Gama M" w:date="2020-06-10T20:41:00Z">
        <w:r w:rsidR="003E44F8">
          <w:t xml:space="preserve">Para medición de tamaño y la orientación existen diversas técnicas </w:t>
        </w:r>
      </w:ins>
      <w:ins w:id="138" w:author="Gama M" w:date="2020-06-11T12:16:00Z">
        <w:r w:rsidR="00B57348">
          <w:t xml:space="preserve">muy bien establecidas y </w:t>
        </w:r>
      </w:ins>
      <w:ins w:id="139" w:author="Gama M" w:date="2020-06-10T20:41:00Z">
        <w:r w:rsidR="003E44F8">
          <w:t>muy precisas (</w:t>
        </w:r>
      </w:ins>
      <w:ins w:id="140" w:author="Gama M" w:date="2020-06-10T20:42:00Z">
        <w:r w:rsidR="003E44F8" w:rsidRPr="003E44F8">
          <w:t>Tucker</w:t>
        </w:r>
        <w:r w:rsidR="003E44F8">
          <w:t>, 2009</w:t>
        </w:r>
      </w:ins>
      <w:ins w:id="141" w:author="Gama M" w:date="2020-06-10T20:41:00Z">
        <w:r w:rsidR="003E44F8">
          <w:t>).</w:t>
        </w:r>
      </w:ins>
      <w:ins w:id="142" w:author="Gama M" w:date="2020-06-10T20:42:00Z">
        <w:r w:rsidR="003E44F8">
          <w:t xml:space="preserve"> P</w:t>
        </w:r>
      </w:ins>
      <w:ins w:id="143" w:author="Gama M" w:date="2020-06-10T20:43:00Z">
        <w:r w:rsidR="003E44F8">
          <w:t xml:space="preserve">or otro lado la morfología es un concepto reciente, en comparación a los otros y aún se encuentra en desarrollo y búsqueda de conceptos </w:t>
        </w:r>
      </w:ins>
      <w:ins w:id="144" w:author="Gama M" w:date="2020-06-10T20:44:00Z">
        <w:r w:rsidR="003E44F8">
          <w:t>universales (</w:t>
        </w:r>
      </w:ins>
      <w:proofErr w:type="spellStart"/>
      <w:ins w:id="145" w:author="Gama M" w:date="2020-06-10T20:45:00Z">
        <w:r w:rsidR="003E44F8">
          <w:t>Diepenbroek</w:t>
        </w:r>
        <w:proofErr w:type="spellEnd"/>
        <w:r w:rsidR="003E44F8">
          <w:t>, 1992</w:t>
        </w:r>
      </w:ins>
      <w:ins w:id="146" w:author="Gama M" w:date="2020-06-10T20:44:00Z">
        <w:r w:rsidR="003E44F8">
          <w:t>)</w:t>
        </w:r>
      </w:ins>
      <w:ins w:id="147" w:author="Gama M" w:date="2020-06-10T20:43:00Z">
        <w:r w:rsidR="003E44F8">
          <w:t>.</w:t>
        </w:r>
      </w:ins>
      <w:ins w:id="148" w:author="Gama M" w:date="2020-06-10T20:44:00Z">
        <w:r w:rsidR="003E44F8">
          <w:t xml:space="preserve"> </w:t>
        </w:r>
      </w:ins>
      <w:ins w:id="149" w:author="Gama M" w:date="2020-06-10T20:41:00Z">
        <w:r w:rsidR="003E44F8">
          <w:t xml:space="preserve"> </w:t>
        </w:r>
      </w:ins>
    </w:p>
    <w:p w14:paraId="0A48CFF9" w14:textId="77777777" w:rsidR="00DE7D27" w:rsidRDefault="00DE7D27" w:rsidP="00B20898">
      <w:pPr>
        <w:pStyle w:val="1Textotesis"/>
        <w:rPr>
          <w:ins w:id="150" w:author="Gama M" w:date="2020-06-10T20:00:00Z"/>
        </w:rPr>
      </w:pPr>
    </w:p>
    <w:p w14:paraId="58EDD05C" w14:textId="679DF3EC" w:rsidR="006837DB" w:rsidRDefault="00B20898" w:rsidP="00B20898">
      <w:pPr>
        <w:pStyle w:val="1Textotesis"/>
        <w:rPr>
          <w:ins w:id="151" w:author="Gama M" w:date="2020-06-11T13:34:00Z"/>
        </w:rPr>
      </w:pPr>
      <w:r>
        <w:t>La morfología</w:t>
      </w:r>
      <w:ins w:id="152" w:author="Gama M" w:date="2020-06-11T13:21:00Z">
        <w:r w:rsidR="00950732">
          <w:t xml:space="preserve"> describe la forma (</w:t>
        </w:r>
      </w:ins>
      <w:proofErr w:type="spellStart"/>
      <w:ins w:id="153" w:author="Gama M" w:date="2020-06-11T13:22:00Z">
        <w:r w:rsidR="00950732">
          <w:t>shape</w:t>
        </w:r>
      </w:ins>
      <w:proofErr w:type="spellEnd"/>
      <w:ins w:id="154" w:author="Gama M" w:date="2020-06-11T13:21:00Z">
        <w:r w:rsidR="00950732">
          <w:t>)</w:t>
        </w:r>
      </w:ins>
      <w:ins w:id="155" w:author="Gama M" w:date="2020-06-11T13:22:00Z">
        <w:r w:rsidR="00950732">
          <w:t xml:space="preserve"> de objetos o partículas mediante mediciones de su contorno. La morfología no sólo es importante en el estudio de rocas sedimentarios sino que se extienda a otros campos </w:t>
        </w:r>
      </w:ins>
      <w:ins w:id="156" w:author="Gama M" w:date="2020-06-11T13:23:00Z">
        <w:r w:rsidR="00950732">
          <w:t>científicos</w:t>
        </w:r>
      </w:ins>
      <w:ins w:id="157" w:author="Gama M" w:date="2020-06-11T13:22:00Z">
        <w:r w:rsidR="00950732">
          <w:t xml:space="preserve"> </w:t>
        </w:r>
      </w:ins>
      <w:ins w:id="158" w:author="Gama M" w:date="2020-06-11T13:23:00Z">
        <w:r w:rsidR="00950732">
          <w:t xml:space="preserve">y productivos como la </w:t>
        </w:r>
        <w:proofErr w:type="spellStart"/>
        <w:r w:rsidR="00950732">
          <w:t>nanomedicina</w:t>
        </w:r>
      </w:ins>
      <w:proofErr w:type="spellEnd"/>
      <w:ins w:id="159" w:author="Gama M" w:date="2020-06-11T13:24:00Z">
        <w:r w:rsidR="00950732">
          <w:t>, agricul</w:t>
        </w:r>
      </w:ins>
      <w:ins w:id="160" w:author="Gama M" w:date="2020-06-11T13:25:00Z">
        <w:r w:rsidR="00950732">
          <w:t xml:space="preserve">tura, biología, </w:t>
        </w:r>
      </w:ins>
      <w:ins w:id="161" w:author="Gama M" w:date="2020-06-11T13:26:00Z">
        <w:r w:rsidR="00950732">
          <w:t>neurociencias, arte visual, entre otros (</w:t>
        </w:r>
      </w:ins>
      <w:proofErr w:type="spellStart"/>
      <w:ins w:id="162" w:author="Gama M" w:date="2020-06-11T13:27:00Z">
        <w:r w:rsidR="00950732">
          <w:t>Fontoura</w:t>
        </w:r>
        <w:proofErr w:type="spellEnd"/>
        <w:r w:rsidR="00950732">
          <w:t xml:space="preserve"> and </w:t>
        </w:r>
        <w:proofErr w:type="spellStart"/>
        <w:r w:rsidR="00950732">
          <w:t>Marcondes</w:t>
        </w:r>
        <w:proofErr w:type="spellEnd"/>
        <w:r w:rsidR="00950732">
          <w:t>, 2009,</w:t>
        </w:r>
      </w:ins>
      <w:ins w:id="163" w:author="Gama M" w:date="2020-06-11T13:28:00Z">
        <w:r w:rsidR="00950732">
          <w:t xml:space="preserve"> Samar, et. al., 2011</w:t>
        </w:r>
      </w:ins>
      <w:ins w:id="164" w:author="Gama M" w:date="2020-06-11T13:31:00Z">
        <w:r w:rsidR="00950732">
          <w:t>,</w:t>
        </w:r>
        <w:r w:rsidR="00950732" w:rsidRPr="00950732">
          <w:t xml:space="preserve"> Randall</w:t>
        </w:r>
        <w:r w:rsidR="00950732">
          <w:t>, et. al., 2014</w:t>
        </w:r>
      </w:ins>
      <w:ins w:id="165" w:author="Gama M" w:date="2020-06-11T13:26:00Z">
        <w:r w:rsidR="00950732">
          <w:t xml:space="preserve">). </w:t>
        </w:r>
      </w:ins>
      <w:del w:id="166" w:author="Gama M" w:date="2020-06-11T13:31:00Z">
        <w:r w:rsidDel="00950732">
          <w:delText xml:space="preserve"> </w:delText>
        </w:r>
      </w:del>
      <w:del w:id="167" w:author="Gama M" w:date="2020-06-11T13:29:00Z">
        <w:r w:rsidDel="00950732">
          <w:delText>ha sido y es una rama muy importante de nuestra vida, ya que ella se ha encargado de entender y estudiar la razón del porque tienen cierto aspecto externo todos y cada uno de los objetos o seres vivos.</w:delText>
        </w:r>
      </w:del>
      <w:del w:id="168" w:author="Gama M" w:date="2020-06-11T13:31:00Z">
        <w:r w:rsidR="000B4FF6" w:rsidDel="00950732">
          <w:delText xml:space="preserve"> </w:delText>
        </w:r>
      </w:del>
      <w:ins w:id="169" w:author="Gama M" w:date="2020-06-11T13:33:00Z">
        <w:r w:rsidR="006837DB">
          <w:t>La morfología de rocas sedimentarias</w:t>
        </w:r>
      </w:ins>
      <w:ins w:id="170" w:author="Gama M" w:date="2020-06-11T13:34:00Z">
        <w:r w:rsidR="006837DB">
          <w:t xml:space="preserve"> se describe por tres parámetros</w:t>
        </w:r>
      </w:ins>
      <w:ins w:id="171" w:author="Gama M" w:date="2020-06-11T13:35:00Z">
        <w:r w:rsidR="006837DB">
          <w:t>: forma general (</w:t>
        </w:r>
        <w:proofErr w:type="spellStart"/>
        <w:r w:rsidR="006837DB">
          <w:t>form</w:t>
        </w:r>
        <w:proofErr w:type="spellEnd"/>
        <w:r w:rsidR="006837DB">
          <w:t>), redondez (</w:t>
        </w:r>
        <w:proofErr w:type="spellStart"/>
        <w:r w:rsidR="006837DB">
          <w:t>roundness</w:t>
        </w:r>
        <w:proofErr w:type="spellEnd"/>
        <w:r w:rsidR="006837DB">
          <w:t>) y textura superficial (</w:t>
        </w:r>
        <w:proofErr w:type="spellStart"/>
        <w:r w:rsidR="006837DB">
          <w:t>roughness</w:t>
        </w:r>
        <w:proofErr w:type="spellEnd"/>
        <w:r w:rsidR="006837DB">
          <w:t>)</w:t>
        </w:r>
        <w:r w:rsidR="00390396">
          <w:t xml:space="preserve">, los </w:t>
        </w:r>
      </w:ins>
      <w:ins w:id="172" w:author="Gama M" w:date="2020-06-11T13:42:00Z">
        <w:r w:rsidR="00390396">
          <w:t>cuales</w:t>
        </w:r>
      </w:ins>
      <w:ins w:id="173" w:author="Gama M" w:date="2020-06-11T13:35:00Z">
        <w:r w:rsidR="00390396">
          <w:t xml:space="preserve"> </w:t>
        </w:r>
      </w:ins>
      <w:ins w:id="174" w:author="Gama M" w:date="2020-06-11T13:36:00Z">
        <w:r w:rsidR="006837DB">
          <w:t xml:space="preserve">se relacionan </w:t>
        </w:r>
      </w:ins>
      <w:ins w:id="175" w:author="Gama M" w:date="2020-06-11T13:34:00Z">
        <w:r w:rsidR="006837DB">
          <w:t>a</w:t>
        </w:r>
      </w:ins>
      <w:ins w:id="176" w:author="Gama M" w:date="2020-06-11T13:35:00Z">
        <w:r w:rsidR="006837DB">
          <w:t xml:space="preserve"> procesos geológicos</w:t>
        </w:r>
      </w:ins>
      <w:ins w:id="177" w:author="Gama M" w:date="2020-06-11T13:36:00Z">
        <w:r w:rsidR="006837DB">
          <w:t>.</w:t>
        </w:r>
      </w:ins>
      <w:ins w:id="178" w:author="Gama M" w:date="2020-06-11T13:35:00Z">
        <w:r w:rsidR="006837DB">
          <w:t xml:space="preserve"> </w:t>
        </w:r>
      </w:ins>
      <w:ins w:id="179" w:author="Gama M" w:date="2020-06-11T13:34:00Z">
        <w:r w:rsidR="00390396">
          <w:t>E</w:t>
        </w:r>
      </w:ins>
      <w:ins w:id="180" w:author="Gama M" w:date="2020-06-11T13:42:00Z">
        <w:r w:rsidR="00390396">
          <w:t xml:space="preserve">stos </w:t>
        </w:r>
      </w:ins>
      <w:ins w:id="181" w:author="Gama M" w:date="2020-06-11T13:43:00Z">
        <w:r w:rsidR="00390396">
          <w:t xml:space="preserve">tres parámetros son jerárquicos y de escalas diferentes, por lo que uno no afecta al otro. </w:t>
        </w:r>
      </w:ins>
      <w:ins w:id="182" w:author="Gama M" w:date="2020-06-11T13:50:00Z">
        <w:r w:rsidR="00390396" w:rsidRPr="00390396">
          <w:t>La forma es la característica</w:t>
        </w:r>
        <w:r w:rsidR="00390396">
          <w:t xml:space="preserve"> de mayor</w:t>
        </w:r>
        <w:r w:rsidR="00390396" w:rsidRPr="00390396">
          <w:t xml:space="preserve"> jerar</w:t>
        </w:r>
        <w:r w:rsidR="00390396">
          <w:t>quía</w:t>
        </w:r>
        <w:r w:rsidR="00390396" w:rsidRPr="00390396">
          <w:t xml:space="preserve"> que está relacionada con </w:t>
        </w:r>
      </w:ins>
      <w:ins w:id="183" w:author="Gama M" w:date="2020-06-11T13:51:00Z">
        <w:r w:rsidR="00390396">
          <w:t>los aspectos más</w:t>
        </w:r>
        <w:r w:rsidR="00390396" w:rsidRPr="00390396">
          <w:t xml:space="preserve"> generales</w:t>
        </w:r>
      </w:ins>
      <w:ins w:id="184" w:author="Gama M" w:date="2020-06-11T13:50:00Z">
        <w:r w:rsidR="00390396" w:rsidRPr="00390396">
          <w:t>.</w:t>
        </w:r>
        <w:r w:rsidR="00390396">
          <w:t xml:space="preserve"> L</w:t>
        </w:r>
        <w:r w:rsidR="00390396" w:rsidRPr="00390396">
          <w:t>a forma se calcula mediante relaciones axiales adimensionales</w:t>
        </w:r>
      </w:ins>
      <w:ins w:id="185" w:author="Gama M" w:date="2020-06-11T13:51:00Z">
        <w:r w:rsidR="00390396">
          <w:t xml:space="preserve"> o relaciones de circularidad</w:t>
        </w:r>
      </w:ins>
      <w:ins w:id="186" w:author="Gama M" w:date="2020-06-11T13:50:00Z">
        <w:r w:rsidR="00390396" w:rsidRPr="00390396">
          <w:t>. La redondez es una característica intermedia superp</w:t>
        </w:r>
      </w:ins>
      <w:ins w:id="187" w:author="Gama M" w:date="2020-06-11T13:52:00Z">
        <w:r w:rsidR="00390396">
          <w:t>uesta</w:t>
        </w:r>
      </w:ins>
      <w:ins w:id="188" w:author="Gama M" w:date="2020-06-11T13:50:00Z">
        <w:r w:rsidR="00390396" w:rsidRPr="00390396">
          <w:t xml:space="preserve"> a la forma. El grado de redonde</w:t>
        </w:r>
      </w:ins>
      <w:ins w:id="189" w:author="Gama M" w:date="2020-06-11T13:52:00Z">
        <w:r w:rsidR="00390396">
          <w:t>z</w:t>
        </w:r>
      </w:ins>
      <w:ins w:id="190" w:author="Gama M" w:date="2020-06-11T13:50:00Z">
        <w:r w:rsidR="00390396" w:rsidRPr="00390396">
          <w:t xml:space="preserve"> o </w:t>
        </w:r>
        <w:proofErr w:type="spellStart"/>
        <w:r w:rsidR="00390396" w:rsidRPr="00390396">
          <w:t>angularidad</w:t>
        </w:r>
        <w:proofErr w:type="spellEnd"/>
        <w:r w:rsidR="00390396" w:rsidRPr="00390396">
          <w:t xml:space="preserve"> está relacionado con las curvas y las esquinas principales</w:t>
        </w:r>
      </w:ins>
      <w:ins w:id="191" w:author="Gama M" w:date="2020-06-11T13:52:00Z">
        <w:r w:rsidR="0076669B">
          <w:t xml:space="preserve"> del contorno</w:t>
        </w:r>
      </w:ins>
      <w:ins w:id="192" w:author="Gama M" w:date="2020-06-11T13:50:00Z">
        <w:r w:rsidR="00390396" w:rsidRPr="00390396">
          <w:t xml:space="preserve">. La </w:t>
        </w:r>
      </w:ins>
      <w:ins w:id="193" w:author="Gama M" w:date="2020-06-11T13:52:00Z">
        <w:r w:rsidR="0076669B">
          <w:t>rugosidad</w:t>
        </w:r>
      </w:ins>
      <w:ins w:id="194" w:author="Gama M" w:date="2020-06-11T13:50:00Z">
        <w:r w:rsidR="00390396" w:rsidRPr="00390396">
          <w:t xml:space="preserve"> o textura se refiere a irregularidades más finas superpuestas en la redondez y la forma (</w:t>
        </w:r>
        <w:proofErr w:type="spellStart"/>
        <w:r w:rsidR="00390396" w:rsidRPr="00390396">
          <w:t>Barrett</w:t>
        </w:r>
        <w:proofErr w:type="spellEnd"/>
        <w:r w:rsidR="00390396" w:rsidRPr="00390396">
          <w:t xml:space="preserve">, 1980; </w:t>
        </w:r>
        <w:proofErr w:type="spellStart"/>
        <w:r w:rsidR="00390396" w:rsidRPr="00390396">
          <w:t>Blott</w:t>
        </w:r>
        <w:proofErr w:type="spellEnd"/>
        <w:r w:rsidR="00390396" w:rsidRPr="00390396">
          <w:t xml:space="preserve"> y </w:t>
        </w:r>
        <w:proofErr w:type="spellStart"/>
        <w:r w:rsidR="00390396" w:rsidRPr="00390396">
          <w:t>Pye</w:t>
        </w:r>
        <w:proofErr w:type="spellEnd"/>
        <w:r w:rsidR="00390396" w:rsidRPr="00390396">
          <w:t xml:space="preserve">, 2008; </w:t>
        </w:r>
        <w:proofErr w:type="spellStart"/>
        <w:r w:rsidR="00390396" w:rsidRPr="00390396">
          <w:t>Powers</w:t>
        </w:r>
        <w:proofErr w:type="spellEnd"/>
        <w:r w:rsidR="00390396" w:rsidRPr="00390396">
          <w:t>, 1953). Estas propiedades se muestran en la Figura 1.</w:t>
        </w:r>
      </w:ins>
    </w:p>
    <w:p w14:paraId="2E76949F" w14:textId="365F4DF0" w:rsidR="006837DB" w:rsidRDefault="006837DB" w:rsidP="00B20898">
      <w:pPr>
        <w:pStyle w:val="1Textotesis"/>
        <w:rPr>
          <w:ins w:id="195" w:author="Gama M" w:date="2020-06-11T13:53:00Z"/>
        </w:rPr>
      </w:pPr>
      <w:ins w:id="196" w:author="Gama M" w:date="2020-06-11T13:33:00Z">
        <w:r>
          <w:t xml:space="preserve"> </w:t>
        </w:r>
      </w:ins>
    </w:p>
    <w:p w14:paraId="31A39940" w14:textId="765DFB3C" w:rsidR="0076669B" w:rsidRDefault="00311E14">
      <w:pPr>
        <w:pStyle w:val="1Textotesis"/>
        <w:jc w:val="center"/>
        <w:rPr>
          <w:ins w:id="197" w:author="Gama M" w:date="2020-06-11T13:53:00Z"/>
        </w:rPr>
        <w:pPrChange w:id="198" w:author="Gama M" w:date="2020-06-11T13:55:00Z">
          <w:pPr>
            <w:pStyle w:val="1Textotesis"/>
          </w:pPr>
        </w:pPrChange>
      </w:pPr>
      <w:ins w:id="199" w:author="Gama M" w:date="2020-06-11T13:55:00Z">
        <w:r>
          <w:lastRenderedPageBreak/>
          <w:pict w14:anchorId="6E285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208pt">
              <v:imagedata r:id="rId13" o:title="fig1"/>
            </v:shape>
          </w:pict>
        </w:r>
      </w:ins>
    </w:p>
    <w:p w14:paraId="4B6820EF" w14:textId="38F14411" w:rsidR="000347A1" w:rsidRDefault="0076669B">
      <w:pPr>
        <w:pStyle w:val="1Textotesis"/>
        <w:jc w:val="center"/>
        <w:rPr>
          <w:ins w:id="200" w:author="Gama M" w:date="2020-06-11T13:59:00Z"/>
        </w:rPr>
        <w:pPrChange w:id="201" w:author="Gama M" w:date="2020-06-11T13:59:00Z">
          <w:pPr>
            <w:pStyle w:val="1Textotesis"/>
          </w:pPr>
        </w:pPrChange>
      </w:pPr>
      <w:ins w:id="202" w:author="Gama M" w:date="2020-06-11T13:56:00Z">
        <w:r w:rsidRPr="0076669B">
          <w:rPr>
            <w:rPrChange w:id="203" w:author="Gama M" w:date="2020-06-11T13:57:00Z">
              <w:rPr>
                <w:lang w:val="en-US"/>
              </w:rPr>
            </w:rPrChange>
          </w:rPr>
          <w:t>Figura 1. Forma, redondez y  textur</w:t>
        </w:r>
      </w:ins>
      <w:ins w:id="204" w:author="Gama M" w:date="2020-06-11T13:57:00Z">
        <w:r w:rsidRPr="0076669B">
          <w:t>a</w:t>
        </w:r>
      </w:ins>
      <w:ins w:id="205" w:author="Gama M" w:date="2020-06-11T13:56:00Z">
        <w:r w:rsidRPr="0076669B">
          <w:rPr>
            <w:rPrChange w:id="206" w:author="Gama M" w:date="2020-06-11T13:57:00Z">
              <w:rPr>
                <w:lang w:val="en-US"/>
              </w:rPr>
            </w:rPrChange>
          </w:rPr>
          <w:t xml:space="preserve"> superficial  propuestas por </w:t>
        </w:r>
        <w:proofErr w:type="spellStart"/>
        <w:r w:rsidRPr="0076669B">
          <w:rPr>
            <w:rPrChange w:id="207" w:author="Gama M" w:date="2020-06-11T13:57:00Z">
              <w:rPr>
                <w:lang w:val="en-US"/>
              </w:rPr>
            </w:rPrChange>
          </w:rPr>
          <w:t>Barrett</w:t>
        </w:r>
        <w:proofErr w:type="spellEnd"/>
        <w:r w:rsidRPr="0076669B">
          <w:rPr>
            <w:rPrChange w:id="208" w:author="Gama M" w:date="2020-06-11T13:57:00Z">
              <w:rPr>
                <w:lang w:val="en-US"/>
              </w:rPr>
            </w:rPrChange>
          </w:rPr>
          <w:t xml:space="preserve"> (1980)</w:t>
        </w:r>
      </w:ins>
      <w:ins w:id="209" w:author="Gama M" w:date="2020-06-11T13:59:00Z">
        <w:r w:rsidR="000347A1">
          <w:t>.</w:t>
        </w:r>
      </w:ins>
    </w:p>
    <w:p w14:paraId="27746FC9" w14:textId="77777777" w:rsidR="000347A1" w:rsidRDefault="000347A1">
      <w:pPr>
        <w:pStyle w:val="1Textotesis"/>
        <w:jc w:val="center"/>
        <w:rPr>
          <w:ins w:id="210" w:author="Gama M" w:date="2020-06-11T13:59:00Z"/>
        </w:rPr>
        <w:pPrChange w:id="211" w:author="Gama M" w:date="2020-06-11T13:59:00Z">
          <w:pPr>
            <w:pStyle w:val="1Textotesis"/>
          </w:pPr>
        </w:pPrChange>
      </w:pPr>
    </w:p>
    <w:p w14:paraId="1ACD160C" w14:textId="17B0DFD6" w:rsidR="000347A1" w:rsidRDefault="000347A1">
      <w:pPr>
        <w:pStyle w:val="1Textotesis"/>
        <w:rPr>
          <w:ins w:id="212" w:author="Gama M" w:date="2020-06-11T15:08:00Z"/>
        </w:rPr>
      </w:pPr>
      <w:ins w:id="213" w:author="Gama M" w:date="2020-06-11T13:59:00Z">
        <w:r>
          <w:t>Existen diversas expresiones para medir forma, una de las m</w:t>
        </w:r>
      </w:ins>
      <w:ins w:id="214" w:author="Gama M" w:date="2020-06-11T14:00:00Z">
        <w:r>
          <w:t xml:space="preserve">ás usadas en el campo geológico es la propuesta por </w:t>
        </w:r>
        <w:proofErr w:type="spellStart"/>
        <w:r>
          <w:t>Wadell</w:t>
        </w:r>
        <w:proofErr w:type="spellEnd"/>
        <w:r>
          <w:t xml:space="preserve"> </w:t>
        </w:r>
      </w:ins>
      <w:ins w:id="215" w:author="Gama M" w:date="2020-06-11T14:02:00Z">
        <w:r>
          <w:t>(1935)</w:t>
        </w:r>
        <w:r w:rsidR="005F415D">
          <w:t xml:space="preserve">, la cual se obtiene de la </w:t>
        </w:r>
      </w:ins>
      <w:ins w:id="216" w:author="Gama M" w:date="2020-06-11T14:03:00Z">
        <w:r w:rsidR="005F415D">
          <w:t xml:space="preserve">relación entre el radio del </w:t>
        </w:r>
      </w:ins>
      <w:ins w:id="217" w:author="Gama M" w:date="2020-06-11T14:04:00Z">
        <w:r w:rsidR="005F415D">
          <w:t>círculo</w:t>
        </w:r>
      </w:ins>
      <w:ins w:id="218" w:author="Gama M" w:date="2020-06-11T14:03:00Z">
        <w:r w:rsidR="005F415D">
          <w:t xml:space="preserve"> cuya área es igual a la de la partícula y el radio del </w:t>
        </w:r>
      </w:ins>
      <w:ins w:id="219" w:author="Gama M" w:date="2020-06-11T14:04:00Z">
        <w:r w:rsidR="005F415D">
          <w:t>círculo</w:t>
        </w:r>
      </w:ins>
      <w:ins w:id="220" w:author="Gama M" w:date="2020-06-11T14:03:00Z">
        <w:r w:rsidR="005F415D">
          <w:t xml:space="preserve"> </w:t>
        </w:r>
      </w:ins>
      <w:ins w:id="221" w:author="Gama M" w:date="2020-06-11T14:04:00Z">
        <w:r w:rsidR="005F415D">
          <w:t>más</w:t>
        </w:r>
      </w:ins>
      <w:ins w:id="222" w:author="Gama M" w:date="2020-06-11T14:03:00Z">
        <w:r w:rsidR="005F415D">
          <w:t xml:space="preserve"> pequeño que in</w:t>
        </w:r>
      </w:ins>
      <w:ins w:id="223" w:author="Gama M" w:date="2020-06-11T14:04:00Z">
        <w:r w:rsidR="005F415D">
          <w:t>s</w:t>
        </w:r>
      </w:ins>
      <w:ins w:id="224" w:author="Gama M" w:date="2020-06-11T14:03:00Z">
        <w:r w:rsidR="005F415D">
          <w:t>cribe</w:t>
        </w:r>
      </w:ins>
      <w:ins w:id="225" w:author="Gama M" w:date="2020-06-11T14:04:00Z">
        <w:r w:rsidR="005F415D">
          <w:t xml:space="preserve"> a la partícula</w:t>
        </w:r>
      </w:ins>
      <w:ins w:id="226" w:author="Gama M" w:date="2020-06-11T14:06:00Z">
        <w:r w:rsidR="008F1A66">
          <w:t xml:space="preserve"> (</w:t>
        </w:r>
        <w:proofErr w:type="spellStart"/>
        <w:r w:rsidR="008F1A66">
          <w:t>Wadell</w:t>
        </w:r>
        <w:proofErr w:type="spellEnd"/>
        <w:r w:rsidR="008F1A66">
          <w:t>, 1935)</w:t>
        </w:r>
      </w:ins>
      <w:ins w:id="227" w:author="Gama M" w:date="2020-06-11T14:03:00Z">
        <w:r w:rsidR="005F415D">
          <w:t>.</w:t>
        </w:r>
      </w:ins>
      <w:ins w:id="228" w:author="Gama M" w:date="2020-06-11T14:06:00Z">
        <w:r w:rsidR="008F1A66">
          <w:t xml:space="preserve"> </w:t>
        </w:r>
      </w:ins>
      <w:ins w:id="229" w:author="Gama M" w:date="2020-06-11T14:07:00Z">
        <w:r w:rsidR="008F1A66">
          <w:t xml:space="preserve">Existen tres enfoques para medir la redondez; los </w:t>
        </w:r>
      </w:ins>
      <w:ins w:id="230" w:author="Gama M" w:date="2020-06-11T14:08:00Z">
        <w:r w:rsidR="008F1A66">
          <w:t>basados en curvatura</w:t>
        </w:r>
      </w:ins>
      <w:ins w:id="231" w:author="Gama M" w:date="2020-06-11T14:07:00Z">
        <w:r w:rsidR="008F1A66">
          <w:t xml:space="preserve">, los </w:t>
        </w:r>
      </w:ins>
      <w:ins w:id="232" w:author="Gama M" w:date="2020-06-11T14:08:00Z">
        <w:r w:rsidR="008F1A66">
          <w:t>que emplean</w:t>
        </w:r>
      </w:ins>
      <w:ins w:id="233" w:author="Gama M" w:date="2020-06-11T14:07:00Z">
        <w:r w:rsidR="008F1A66">
          <w:t xml:space="preserve"> Fourier y los relacionados con Fractales. </w:t>
        </w:r>
      </w:ins>
      <w:ins w:id="234" w:author="Gama M" w:date="2020-06-11T14:03:00Z">
        <w:r w:rsidR="005F415D">
          <w:t xml:space="preserve"> </w:t>
        </w:r>
      </w:ins>
      <w:ins w:id="235" w:author="Gama M" w:date="2020-06-11T14:54:00Z">
        <w:r w:rsidR="009E3384">
          <w:t xml:space="preserve">El método basado en curvatura es simple y preciso, sin embargo es un método que depende de la escala. </w:t>
        </w:r>
      </w:ins>
      <w:ins w:id="236" w:author="Gama M" w:date="2020-06-11T14:55:00Z">
        <w:r w:rsidR="009E3384">
          <w:t>Los métodos basados en Fourier son muy populares sin embargo analizar el espectro es complicado y de un alto costo computacional. E</w:t>
        </w:r>
      </w:ins>
      <w:ins w:id="237" w:author="Gama M" w:date="2020-06-11T14:56:00Z">
        <w:r w:rsidR="009E3384">
          <w:t xml:space="preserve">l uso de fractales para describir la forma se ha vuelto popular sin embargo tiene problemas para identificar algunos </w:t>
        </w:r>
      </w:ins>
      <w:ins w:id="238" w:author="Gama M" w:date="2020-06-11T14:58:00Z">
        <w:r w:rsidR="00A62A5A">
          <w:t>tipos de</w:t>
        </w:r>
      </w:ins>
      <w:ins w:id="239" w:author="Gama M" w:date="2020-06-11T14:57:00Z">
        <w:r w:rsidR="00A62A5A">
          <w:t xml:space="preserve"> </w:t>
        </w:r>
      </w:ins>
      <w:ins w:id="240" w:author="Gama M" w:date="2020-06-11T14:58:00Z">
        <w:r w:rsidR="00A62A5A">
          <w:t>redondez</w:t>
        </w:r>
      </w:ins>
      <w:ins w:id="241" w:author="Gama M" w:date="2020-06-11T14:57:00Z">
        <w:r w:rsidR="00A62A5A">
          <w:t xml:space="preserve"> y son muy sensibles al </w:t>
        </w:r>
      </w:ins>
      <w:ins w:id="242" w:author="Gama M" w:date="2020-06-11T14:58:00Z">
        <w:r w:rsidR="00A62A5A">
          <w:t>suavizado de contornos.</w:t>
        </w:r>
      </w:ins>
    </w:p>
    <w:p w14:paraId="223EE626" w14:textId="77777777" w:rsidR="008250E5" w:rsidRDefault="008250E5">
      <w:pPr>
        <w:pStyle w:val="1Textotesis"/>
        <w:rPr>
          <w:ins w:id="243" w:author="Gama M" w:date="2020-06-11T14:59:00Z"/>
        </w:rPr>
      </w:pPr>
    </w:p>
    <w:p w14:paraId="311D8414" w14:textId="6B4CCC9F" w:rsidR="0028352D" w:rsidRDefault="00A62A5A">
      <w:pPr>
        <w:pStyle w:val="1Textotesis"/>
        <w:rPr>
          <w:ins w:id="244" w:author="Gama M" w:date="2020-06-11T15:19:00Z"/>
        </w:rPr>
      </w:pPr>
      <w:ins w:id="245" w:author="Gama M" w:date="2020-06-11T14:59:00Z">
        <w:r>
          <w:t xml:space="preserve">En la presente tesis nos planteamos usar redes neuronales para estimar la forma y redondez de rocas sedimentarias. </w:t>
        </w:r>
      </w:ins>
      <w:ins w:id="246" w:author="Gama M" w:date="2020-06-11T15:00:00Z">
        <w:r>
          <w:t xml:space="preserve">La variable de entrada a la red neuronal es </w:t>
        </w:r>
      </w:ins>
      <w:ins w:id="247" w:author="Gama M" w:date="2020-06-11T15:09:00Z">
        <w:r w:rsidR="008250E5">
          <w:t>el</w:t>
        </w:r>
      </w:ins>
      <w:ins w:id="248" w:author="Gama M" w:date="2020-06-11T15:00:00Z">
        <w:r>
          <w:t xml:space="preserve"> PCA del espectro de Fourier </w:t>
        </w:r>
      </w:ins>
      <w:ins w:id="249" w:author="Gama M" w:date="2020-06-11T15:01:00Z">
        <w:r>
          <w:t>elíptico</w:t>
        </w:r>
      </w:ins>
      <w:ins w:id="250" w:author="Gama M" w:date="2020-06-11T15:05:00Z">
        <w:r>
          <w:t xml:space="preserve">. Se eligió esta variable por ser invariante a la escala, la rotación y traslación. </w:t>
        </w:r>
      </w:ins>
      <w:ins w:id="251" w:author="Gama M" w:date="2020-06-11T15:00:00Z">
        <w:r>
          <w:t xml:space="preserve"> </w:t>
        </w:r>
      </w:ins>
      <w:ins w:id="252" w:author="Gama M" w:date="2020-06-11T15:06:00Z">
        <w:r>
          <w:t>C</w:t>
        </w:r>
      </w:ins>
      <w:ins w:id="253" w:author="Gama M" w:date="2020-06-11T15:00:00Z">
        <w:r>
          <w:t xml:space="preserve">omo objetivo </w:t>
        </w:r>
      </w:ins>
      <w:ins w:id="254" w:author="Gama M" w:date="2020-06-11T15:06:00Z">
        <w:r>
          <w:t xml:space="preserve">para la </w:t>
        </w:r>
      </w:ins>
      <w:ins w:id="255" w:author="Gama M" w:date="2020-06-11T15:07:00Z">
        <w:r>
          <w:t>forma</w:t>
        </w:r>
      </w:ins>
      <w:ins w:id="256" w:author="Gama M" w:date="2020-06-11T15:06:00Z">
        <w:r>
          <w:t xml:space="preserve"> se empleó la circularidad propuesta por </w:t>
        </w:r>
        <w:proofErr w:type="spellStart"/>
        <w:r>
          <w:t>Wadell</w:t>
        </w:r>
        <w:proofErr w:type="spellEnd"/>
        <w:r>
          <w:t xml:space="preserve"> (</w:t>
        </w:r>
      </w:ins>
      <w:ins w:id="257" w:author="Gama M" w:date="2020-06-11T15:07:00Z">
        <w:r>
          <w:t>1935</w:t>
        </w:r>
      </w:ins>
      <w:ins w:id="258" w:author="Gama M" w:date="2020-06-11T15:06:00Z">
        <w:r>
          <w:t>)</w:t>
        </w:r>
      </w:ins>
      <w:ins w:id="259" w:author="Gama M" w:date="2020-06-11T15:07:00Z">
        <w:r>
          <w:t xml:space="preserve"> descrita anteriormente. Para la redondez, se eligió como objetivo </w:t>
        </w:r>
      </w:ins>
      <w:ins w:id="260" w:author="Gama M" w:date="2020-06-11T15:10:00Z">
        <w:r w:rsidR="008250E5">
          <w:t>el grado de angulosidad c</w:t>
        </w:r>
      </w:ins>
      <w:ins w:id="261" w:author="Gama M" w:date="2020-06-11T15:07:00Z">
        <w:r w:rsidR="008250E5">
          <w:t xml:space="preserve">alculado </w:t>
        </w:r>
      </w:ins>
      <w:ins w:id="262" w:author="Gama M" w:date="2020-06-11T15:08:00Z">
        <w:r w:rsidR="004A76B7">
          <w:t xml:space="preserve">con </w:t>
        </w:r>
      </w:ins>
      <w:ins w:id="263" w:author="Gama M" w:date="2020-06-11T15:00:00Z">
        <w:r>
          <w:t>el m</w:t>
        </w:r>
      </w:ins>
      <w:ins w:id="264" w:author="Gama M" w:date="2020-06-11T15:01:00Z">
        <w:r>
          <w:t>étodo</w:t>
        </w:r>
      </w:ins>
      <w:ins w:id="265" w:author="Gama M" w:date="2020-06-11T15:04:00Z">
        <w:r>
          <w:t xml:space="preserve"> propuesto por </w:t>
        </w:r>
        <w:proofErr w:type="spellStart"/>
        <w:r>
          <w:t>Wadell</w:t>
        </w:r>
        <w:proofErr w:type="spellEnd"/>
        <w:r>
          <w:t xml:space="preserve"> (19</w:t>
        </w:r>
      </w:ins>
      <w:ins w:id="266" w:author="Gama M" w:date="2020-06-11T15:05:00Z">
        <w:r>
          <w:t>33</w:t>
        </w:r>
      </w:ins>
      <w:ins w:id="267" w:author="Gama M" w:date="2020-06-11T15:04:00Z">
        <w:r>
          <w:t>)</w:t>
        </w:r>
      </w:ins>
      <w:ins w:id="268" w:author="Gama M" w:date="2020-06-11T15:05:00Z">
        <w:r w:rsidR="004A76B7">
          <w:t xml:space="preserve">, </w:t>
        </w:r>
      </w:ins>
      <w:ins w:id="269" w:author="Gama M" w:date="2020-06-11T15:10:00Z">
        <w:r w:rsidR="008250E5">
          <w:t xml:space="preserve">el </w:t>
        </w:r>
      </w:ins>
      <w:ins w:id="270" w:author="Gama M" w:date="2020-06-11T15:05:00Z">
        <w:r w:rsidR="004A76B7">
          <w:t xml:space="preserve">cual </w:t>
        </w:r>
        <w:r w:rsidRPr="00A62A5A">
          <w:t>defin</w:t>
        </w:r>
      </w:ins>
      <w:ins w:id="271" w:author="Gama M" w:date="2020-06-11T15:08:00Z">
        <w:r w:rsidR="004A76B7">
          <w:t>e</w:t>
        </w:r>
      </w:ins>
      <w:ins w:id="272" w:author="Gama M" w:date="2020-06-11T15:05:00Z">
        <w:r w:rsidR="008250E5">
          <w:t xml:space="preserve"> el grado de redondez </w:t>
        </w:r>
        <w:r w:rsidRPr="00A62A5A">
          <w:t xml:space="preserve">como la relación entre el radio de curvatura promedio de las esquinas de una partícula y el radio del círculo </w:t>
        </w:r>
      </w:ins>
      <w:ins w:id="273" w:author="Gama M" w:date="2020-06-11T15:08:00Z">
        <w:r w:rsidR="004A76B7">
          <w:t>circunscrito</w:t>
        </w:r>
      </w:ins>
      <w:ins w:id="274" w:author="Gama M" w:date="2020-06-11T15:05:00Z">
        <w:r w:rsidRPr="00A62A5A">
          <w:t xml:space="preserve"> más grande posible.</w:t>
        </w:r>
      </w:ins>
      <w:ins w:id="275" w:author="Gama M" w:date="2020-06-11T15:08:00Z">
        <w:r w:rsidR="008250E5">
          <w:t xml:space="preserve"> </w:t>
        </w:r>
      </w:ins>
      <w:ins w:id="276" w:author="Gama M" w:date="2020-06-11T15:13:00Z">
        <w:r w:rsidR="008250E5">
          <w:t xml:space="preserve">La red neuronal utilizada tiene tales características. La base </w:t>
        </w:r>
        <w:r w:rsidR="008250E5">
          <w:lastRenderedPageBreak/>
          <w:t xml:space="preserve">de datos para entrenar la red neuronal se compone de </w:t>
        </w:r>
      </w:ins>
      <w:ins w:id="277" w:author="Gama M" w:date="2020-06-11T15:14:00Z">
        <w:r w:rsidR="008250E5">
          <w:t>1000 imágenes</w:t>
        </w:r>
      </w:ins>
      <w:ins w:id="278" w:author="Gama M" w:date="2020-06-11T15:13:00Z">
        <w:r w:rsidR="008250E5">
          <w:t xml:space="preserve"> </w:t>
        </w:r>
      </w:ins>
      <w:ins w:id="279" w:author="Gama M" w:date="2020-06-11T15:14:00Z">
        <w:r w:rsidR="008250E5">
          <w:t>de rocas reales de diversos fenómenos geológicos. L</w:t>
        </w:r>
      </w:ins>
      <w:ins w:id="280" w:author="Gama M" w:date="2020-06-11T15:15:00Z">
        <w:r w:rsidR="008250E5">
          <w:t>a estimación de la red tiene una precisi</w:t>
        </w:r>
      </w:ins>
      <w:ins w:id="281" w:author="Gama M" w:date="2020-06-11T15:16:00Z">
        <w:r w:rsidR="008250E5">
          <w:t>ón de X%. E</w:t>
        </w:r>
      </w:ins>
      <w:ins w:id="282" w:author="Gama M" w:date="2020-06-11T15:17:00Z">
        <w:r w:rsidR="008250E5">
          <w:t xml:space="preserve">l resultado fue comparado con clasificaciones visual realizadas por </w:t>
        </w:r>
        <w:proofErr w:type="spellStart"/>
        <w:r w:rsidR="008250E5">
          <w:t>Pettijohn</w:t>
        </w:r>
        <w:proofErr w:type="spellEnd"/>
        <w:r w:rsidR="008250E5">
          <w:t xml:space="preserve"> y Krumbein. </w:t>
        </w:r>
      </w:ins>
      <w:ins w:id="283" w:author="Gama M" w:date="2020-06-11T15:18:00Z">
        <w:r w:rsidR="00254568">
          <w:t xml:space="preserve">La red neuronal nos permite tener la redondez en tiempo x veces menores al método </w:t>
        </w:r>
        <w:r w:rsidR="00C028BC">
          <w:t xml:space="preserve">de </w:t>
        </w:r>
        <w:proofErr w:type="spellStart"/>
        <w:r w:rsidR="00C028BC">
          <w:t>W</w:t>
        </w:r>
        <w:r w:rsidR="00254568">
          <w:t>alled</w:t>
        </w:r>
      </w:ins>
      <w:proofErr w:type="spellEnd"/>
      <w:ins w:id="284" w:author="Gama M" w:date="2020-06-11T15:20:00Z">
        <w:r w:rsidR="00C028BC">
          <w:t xml:space="preserve"> (1935)</w:t>
        </w:r>
      </w:ins>
      <w:ins w:id="285" w:author="Gama M" w:date="2020-06-11T15:18:00Z">
        <w:r w:rsidR="00254568">
          <w:t>, adem</w:t>
        </w:r>
      </w:ins>
      <w:ins w:id="286" w:author="Gama M" w:date="2020-06-11T15:19:00Z">
        <w:r w:rsidR="00254568">
          <w:t xml:space="preserve">ás de ser invariante a la escala, rotación y traslación. </w:t>
        </w:r>
      </w:ins>
    </w:p>
    <w:p w14:paraId="5460AF48" w14:textId="77777777" w:rsidR="0028352D" w:rsidRDefault="0028352D" w:rsidP="00B20898">
      <w:pPr>
        <w:pStyle w:val="1Textotesis"/>
        <w:rPr>
          <w:ins w:id="287" w:author="Gama M" w:date="2020-06-11T15:19:00Z"/>
        </w:rPr>
      </w:pPr>
    </w:p>
    <w:p w14:paraId="19350450" w14:textId="109D6EC9" w:rsidR="000347A1" w:rsidDel="00177D48" w:rsidRDefault="000B4FF6" w:rsidP="00B20898">
      <w:pPr>
        <w:pStyle w:val="1Textotesis"/>
        <w:rPr>
          <w:del w:id="288" w:author="Gama M" w:date="2020-06-11T15:19:00Z"/>
        </w:rPr>
      </w:pPr>
      <w:del w:id="289" w:author="Gama M" w:date="2020-06-11T15:19:00Z">
        <w:r w:rsidDel="00177D48">
          <w:delText xml:space="preserve">Dentro de la morfología se desglosan varias escalas, solo se van a hablar de 2 de ellas: la primera, </w:delText>
        </w:r>
        <w:r w:rsidR="00B20898" w:rsidDel="00177D48">
          <w:delText xml:space="preserve"> </w:delText>
        </w:r>
        <w:r w:rsidDel="00177D48">
          <w:delText>l</w:delText>
        </w:r>
        <w:r w:rsidR="00B20898" w:rsidDel="00177D48">
          <w:delText>a forma física externa o forma general</w:delText>
        </w:r>
        <w:r w:rsidR="002C3495" w:rsidDel="00177D48">
          <w:delText xml:space="preserve"> (para este trabajo se le denominará esfericidad) </w:delText>
        </w:r>
        <w:r w:rsidR="00B20898" w:rsidDel="00177D48">
          <w:delText xml:space="preserve">no se rebaja a simplemente decir que posee una forma determinada: “A simple vista se puede observar que una pelota es redonda”, cada una tiene un porque o inclusive pudo la respuesta a cierto suceso ocurrido, </w:delText>
        </w:r>
        <w:r w:rsidR="00687481" w:rsidDel="00177D48">
          <w:delText xml:space="preserve">pero no se puede asegurar con un 100 % que las pelotas sean siempre redondas, se tendrían que hacer estudios característicos muy particulares para determinar la forma exacta de algún objeto, llamado como </w:delText>
        </w:r>
        <w:r w:rsidR="002C3495" w:rsidDel="00177D48">
          <w:delText>“Esfericidad”</w:delText>
        </w:r>
        <w:r w:rsidDel="00177D48">
          <w:delText xml:space="preserve"> </w:delText>
        </w:r>
      </w:del>
      <w:customXmlDelRangeStart w:id="290" w:author="Gama M" w:date="2020-06-11T15:19:00Z"/>
      <w:sdt>
        <w:sdtPr>
          <w:id w:val="2073701076"/>
          <w:citation/>
        </w:sdtPr>
        <w:sdtEndPr/>
        <w:sdtContent>
          <w:customXmlDelRangeEnd w:id="290"/>
          <w:del w:id="291" w:author="Gama M" w:date="2020-06-11T15:19:00Z">
            <w:r w:rsidDel="00177D48">
              <w:fldChar w:fldCharType="begin"/>
            </w:r>
            <w:r w:rsidDel="00177D48">
              <w:delInstrText xml:space="preserve"> CITATION Bar80 \l 2058 </w:delInstrText>
            </w:r>
            <w:r w:rsidDel="00177D48">
              <w:fldChar w:fldCharType="separate"/>
            </w:r>
            <w:r w:rsidR="00637D1D" w:rsidDel="00177D48">
              <w:rPr>
                <w:noProof/>
              </w:rPr>
              <w:delText>(Barret, 1980)</w:delText>
            </w:r>
            <w:r w:rsidDel="00177D48">
              <w:fldChar w:fldCharType="end"/>
            </w:r>
          </w:del>
          <w:customXmlDelRangeStart w:id="292" w:author="Gama M" w:date="2020-06-11T15:19:00Z"/>
        </w:sdtContent>
      </w:sdt>
      <w:customXmlDelRangeEnd w:id="292"/>
      <w:del w:id="293" w:author="Gama M" w:date="2020-06-11T15:19:00Z">
        <w:r w:rsidR="00687481" w:rsidDel="00177D48">
          <w:delText>.</w:delText>
        </w:r>
      </w:del>
    </w:p>
    <w:p w14:paraId="4DD96AA5" w14:textId="504A4798" w:rsidR="00687481" w:rsidDel="00177D48" w:rsidRDefault="00687481" w:rsidP="00B20898">
      <w:pPr>
        <w:pStyle w:val="1Textotesis"/>
        <w:rPr>
          <w:del w:id="294" w:author="Gama M" w:date="2020-06-11T15:19:00Z"/>
        </w:rPr>
      </w:pPr>
      <w:del w:id="295" w:author="Gama M" w:date="2020-06-11T15:19:00Z">
        <w:r w:rsidDel="00177D48">
          <w:delText xml:space="preserve">Una vez determinada la </w:delText>
        </w:r>
        <w:r w:rsidR="002C3495" w:rsidDel="00177D48">
          <w:delText>esfericidad</w:delText>
        </w:r>
        <w:r w:rsidDel="00177D48">
          <w:delText xml:space="preserve"> de algún objeto, no lo va a representar totalmente, es ahí cuando se necesita observar los </w:delText>
        </w:r>
        <w:r w:rsidR="000B4FF6" w:rsidDel="00177D48">
          <w:delText>detalles pequeños en las orillas, que al final son las pequeñas variaciones que poseen con respecto a la</w:delText>
        </w:r>
        <w:r w:rsidR="002C3495" w:rsidDel="00177D48">
          <w:delText xml:space="preserve"> esfericidad</w:delText>
        </w:r>
        <w:r w:rsidR="000B4FF6" w:rsidDel="00177D48">
          <w:delText xml:space="preserve">, se refiere a la segunda escala “La redondez” </w:delText>
        </w:r>
      </w:del>
      <w:customXmlDelRangeStart w:id="296" w:author="Gama M" w:date="2020-06-11T15:19:00Z"/>
      <w:sdt>
        <w:sdtPr>
          <w:id w:val="-490560675"/>
          <w:citation/>
        </w:sdtPr>
        <w:sdtEndPr/>
        <w:sdtContent>
          <w:customXmlDelRangeEnd w:id="296"/>
          <w:del w:id="297" w:author="Gama M" w:date="2020-06-11T15:19:00Z">
            <w:r w:rsidR="000B4FF6" w:rsidDel="00177D48">
              <w:fldChar w:fldCharType="begin"/>
            </w:r>
            <w:r w:rsidR="000B4FF6" w:rsidDel="00177D48">
              <w:delInstrText xml:space="preserve"> CITATION WCK41 \l 2058 </w:delInstrText>
            </w:r>
            <w:r w:rsidR="000B4FF6" w:rsidDel="00177D48">
              <w:fldChar w:fldCharType="separate"/>
            </w:r>
            <w:r w:rsidR="00637D1D" w:rsidDel="00177D48">
              <w:rPr>
                <w:noProof/>
              </w:rPr>
              <w:delText>(Krumbein, 1941)</w:delText>
            </w:r>
            <w:r w:rsidR="000B4FF6" w:rsidDel="00177D48">
              <w:fldChar w:fldCharType="end"/>
            </w:r>
          </w:del>
          <w:customXmlDelRangeStart w:id="298" w:author="Gama M" w:date="2020-06-11T15:19:00Z"/>
        </w:sdtContent>
      </w:sdt>
      <w:customXmlDelRangeEnd w:id="298"/>
      <w:del w:id="299" w:author="Gama M" w:date="2020-06-11T15:19:00Z">
        <w:r w:rsidR="000B4FF6" w:rsidDel="00177D48">
          <w:delText>, en la cual se evalúa que tan redondo o que tan puntiagudo es el objeto en su contorno.</w:delText>
        </w:r>
      </w:del>
    </w:p>
    <w:p w14:paraId="7768EF6F" w14:textId="31E184B2" w:rsidR="000B4FF6" w:rsidDel="00177D48" w:rsidRDefault="000B4FF6" w:rsidP="000B4FF6">
      <w:pPr>
        <w:pStyle w:val="1Textotesis"/>
        <w:rPr>
          <w:del w:id="300" w:author="Gama M" w:date="2020-06-11T15:19:00Z"/>
        </w:rPr>
      </w:pPr>
      <w:del w:id="301" w:author="Gama M" w:date="2020-06-11T15:19:00Z">
        <w:r w:rsidDel="00177D48">
          <w:delText xml:space="preserve">Estás características se miden y se ordenan por medio de escalas numéricas </w:delText>
        </w:r>
      </w:del>
      <w:customXmlDelRangeStart w:id="302" w:author="Gama M" w:date="2020-06-11T15:19:00Z"/>
      <w:sdt>
        <w:sdtPr>
          <w:id w:val="-1682972731"/>
          <w:citation/>
        </w:sdtPr>
        <w:sdtEndPr/>
        <w:sdtContent>
          <w:customXmlDelRangeEnd w:id="302"/>
          <w:del w:id="303" w:author="Gama M" w:date="2020-06-11T15:19:00Z">
            <w:r w:rsidDel="00177D48">
              <w:fldChar w:fldCharType="begin"/>
            </w:r>
            <w:r w:rsidDel="00177D48">
              <w:delInstrText xml:space="preserve"> CITATION WCK41 \l 2058 </w:delInstrText>
            </w:r>
            <w:r w:rsidDel="00177D48">
              <w:fldChar w:fldCharType="separate"/>
            </w:r>
            <w:r w:rsidR="00637D1D" w:rsidDel="00177D48">
              <w:rPr>
                <w:noProof/>
              </w:rPr>
              <w:delText>(Krumbein, 1941)</w:delText>
            </w:r>
            <w:r w:rsidDel="00177D48">
              <w:fldChar w:fldCharType="end"/>
            </w:r>
          </w:del>
          <w:customXmlDelRangeStart w:id="304" w:author="Gama M" w:date="2020-06-11T15:19:00Z"/>
        </w:sdtContent>
      </w:sdt>
      <w:customXmlDelRangeEnd w:id="304"/>
      <w:del w:id="305" w:author="Gama M" w:date="2020-06-11T15:19:00Z">
        <w:r w:rsidDel="00177D48">
          <w:delText>, de esta manera, se obtiene una clasificación formal de la morfología del objeto</w:delText>
        </w:r>
        <w:r w:rsidR="00353EAA" w:rsidDel="00177D48">
          <w:delText>.</w:delText>
        </w:r>
        <w:r w:rsidDel="00177D48">
          <w:delText xml:space="preserve"> </w:delText>
        </w:r>
      </w:del>
    </w:p>
    <w:p w14:paraId="71BB55EA" w14:textId="6D3ED697" w:rsidR="00E925F3" w:rsidDel="00177D48" w:rsidRDefault="00353EAA" w:rsidP="00506F42">
      <w:pPr>
        <w:pStyle w:val="1Textotesis"/>
        <w:rPr>
          <w:del w:id="306" w:author="Gama M" w:date="2020-06-11T15:19:00Z"/>
        </w:rPr>
      </w:pPr>
      <w:del w:id="307" w:author="Gama M" w:date="2020-06-11T15:19:00Z">
        <w:r w:rsidDel="00177D48">
          <w:delText>Dando el ejemplo de las rocas sedimentarias, estás deben ser recogidos y llevadas a laboratorios en las cuales analizan detalladamente las características antes mencionadas</w:delText>
        </w:r>
        <w:r w:rsidR="00DF4E24" w:rsidDel="00177D48">
          <w:delText>, con el fin de obtener información del ambiente en las que se encuentran, porque esa información puede ser útil para evitar accidentes en un futuro, ya que, dependiendo de la elongación y la redondez de la roca, esta puede obtener diferentes velocidades en la caída de una colina, por ejemplo.</w:delText>
        </w:r>
      </w:del>
    </w:p>
    <w:p w14:paraId="2F3CDBD6" w14:textId="36638808" w:rsidR="00821D8F" w:rsidDel="00177D48" w:rsidRDefault="00353EAA" w:rsidP="00506F42">
      <w:pPr>
        <w:pStyle w:val="1Textotesis"/>
        <w:rPr>
          <w:del w:id="308" w:author="Gama M" w:date="2020-06-11T15:19:00Z"/>
        </w:rPr>
      </w:pPr>
      <w:del w:id="309" w:author="Gama M" w:date="2020-06-11T15:19:00Z">
        <w:r w:rsidDel="00177D48">
          <w:delText xml:space="preserve">Las rocas </w:delText>
        </w:r>
        <w:r w:rsidR="00821D8F" w:rsidDel="00177D48">
          <w:delText>sedimentaria</w:delText>
        </w:r>
        <w:r w:rsidDel="00177D48">
          <w:delText>s</w:delText>
        </w:r>
        <w:r w:rsidR="00821D8F" w:rsidDel="00177D48">
          <w:delText xml:space="preserve"> </w:delText>
        </w:r>
        <w:r w:rsidDel="00177D48">
          <w:delText>son</w:delText>
        </w:r>
        <w:r w:rsidR="00DA2414" w:rsidDel="00177D48">
          <w:delText xml:space="preserve"> </w:delText>
        </w:r>
        <w:r w:rsidDel="00177D48">
          <w:delText>rocas</w:delText>
        </w:r>
        <w:r w:rsidR="00DA2414" w:rsidDel="00177D48">
          <w:delText xml:space="preserve"> pre ex</w:delText>
        </w:r>
        <w:r w:rsidDel="00177D48">
          <w:delText>istentes o piezas de organismos que v</w:delText>
        </w:r>
        <w:r w:rsidR="00DA2414" w:rsidDel="00177D48">
          <w:delText xml:space="preserve">an formando depósitos </w:delText>
        </w:r>
        <w:r w:rsidDel="00177D48">
          <w:delText>acumulables</w:delText>
        </w:r>
        <w:r w:rsidR="00DA2414" w:rsidDel="00177D48">
          <w:delText xml:space="preserve"> en la superficie de la tierra que se pueden mezclar con más materiales </w:delText>
        </w:r>
      </w:del>
      <w:customXmlDelRangeStart w:id="310" w:author="Gama M" w:date="2020-06-11T15:19:00Z"/>
      <w:sdt>
        <w:sdtPr>
          <w:id w:val="-1652829540"/>
          <w:citation/>
        </w:sdtPr>
        <w:sdtEndPr/>
        <w:sdtContent>
          <w:customXmlDelRangeEnd w:id="310"/>
          <w:del w:id="311" w:author="Gama M" w:date="2020-06-11T15:19:00Z">
            <w:r w:rsidR="00DA2414" w:rsidDel="00177D48">
              <w:fldChar w:fldCharType="begin"/>
            </w:r>
            <w:r w:rsidR="00DA2414" w:rsidDel="00177D48">
              <w:delInstrText xml:space="preserve"> CITATION ZHE \l 2058 </w:delInstrText>
            </w:r>
            <w:r w:rsidR="00DA2414" w:rsidDel="00177D48">
              <w:fldChar w:fldCharType="separate"/>
            </w:r>
            <w:r w:rsidR="00637D1D" w:rsidDel="00177D48">
              <w:rPr>
                <w:noProof/>
              </w:rPr>
              <w:delText>(ZHEN)</w:delText>
            </w:r>
            <w:r w:rsidR="00DA2414" w:rsidDel="00177D48">
              <w:fldChar w:fldCharType="end"/>
            </w:r>
          </w:del>
          <w:customXmlDelRangeStart w:id="312" w:author="Gama M" w:date="2020-06-11T15:19:00Z"/>
        </w:sdtContent>
      </w:sdt>
      <w:customXmlDelRangeEnd w:id="312"/>
      <w:del w:id="313" w:author="Gama M" w:date="2020-06-11T15:19:00Z">
        <w:r w:rsidR="00DA2414" w:rsidDel="00177D48">
          <w:delText>.</w:delText>
        </w:r>
      </w:del>
    </w:p>
    <w:p w14:paraId="097BA6D6" w14:textId="66ED3812" w:rsidR="00490588" w:rsidRDefault="005B0810" w:rsidP="001C6B36">
      <w:pPr>
        <w:pStyle w:val="Ttulo2"/>
        <w:rPr>
          <w:rFonts w:ascii="Palatino Linotype" w:hAnsi="Palatino Linotype"/>
        </w:rPr>
      </w:pPr>
      <w:bookmarkStart w:id="314" w:name="_Toc381448078"/>
      <w:bookmarkStart w:id="315" w:name="_Toc34294335"/>
      <w:r w:rsidRPr="00061B4A">
        <w:rPr>
          <w:rFonts w:ascii="Palatino Linotype" w:hAnsi="Palatino Linotype"/>
        </w:rPr>
        <w:t>Planteamiento</w:t>
      </w:r>
      <w:r w:rsidR="00637D1D">
        <w:rPr>
          <w:rFonts w:ascii="Palatino Linotype" w:hAnsi="Palatino Linotype"/>
        </w:rPr>
        <w:t xml:space="preserve"> </w:t>
      </w:r>
      <w:r w:rsidRPr="00061B4A">
        <w:rPr>
          <w:rFonts w:ascii="Palatino Linotype" w:hAnsi="Palatino Linotype"/>
        </w:rPr>
        <w:t>del problema</w:t>
      </w:r>
      <w:bookmarkEnd w:id="314"/>
      <w:r w:rsidR="00862193">
        <w:rPr>
          <w:rFonts w:ascii="Palatino Linotype" w:hAnsi="Palatino Linotype"/>
        </w:rPr>
        <w:t xml:space="preserve"> de investigación</w:t>
      </w:r>
      <w:bookmarkEnd w:id="315"/>
    </w:p>
    <w:p w14:paraId="22D4849A" w14:textId="284BFA67" w:rsidR="007619E5" w:rsidRDefault="00810781" w:rsidP="007619E5">
      <w:pPr>
        <w:pStyle w:val="1Textotesis"/>
      </w:pPr>
      <w:r>
        <w:t xml:space="preserve">Dentro de IEEE y Google </w:t>
      </w:r>
      <w:proofErr w:type="spellStart"/>
      <w:r>
        <w:t>scholar</w:t>
      </w:r>
      <w:proofErr w:type="spellEnd"/>
      <w:r>
        <w:t>, se encontró que no se posee una manera en la cual se obtenga la clasificación de las 2 primeras escalas por medio de redes neuronales con el análisis de Fourier elíptico como entrada, pero, se encontr</w:t>
      </w:r>
      <w:r w:rsidR="00637D1D">
        <w:t xml:space="preserve">ó que una forma reciente de clasificar rocas, es por medio del uso de redes neuronales </w:t>
      </w:r>
      <w:proofErr w:type="spellStart"/>
      <w:r w:rsidR="00637D1D">
        <w:t>convolucionales</w:t>
      </w:r>
      <w:proofErr w:type="spellEnd"/>
      <w:r w:rsidR="00637D1D">
        <w:t xml:space="preserve"> (CNN) </w:t>
      </w:r>
      <w:sdt>
        <w:sdtPr>
          <w:id w:val="379293922"/>
          <w:citation/>
        </w:sdtPr>
        <w:sdtEndPr/>
        <w:sdtContent>
          <w:r w:rsidR="00637D1D">
            <w:fldChar w:fldCharType="begin"/>
          </w:r>
          <w:r w:rsidR="00637D1D">
            <w:instrText xml:space="preserve">CITATION Ale19 \l 2058 </w:instrText>
          </w:r>
          <w:r w:rsidR="00637D1D">
            <w:fldChar w:fldCharType="separate"/>
          </w:r>
          <w:r w:rsidR="00637D1D">
            <w:rPr>
              <w:noProof/>
            </w:rPr>
            <w:t>(Pascual, 2019)</w:t>
          </w:r>
          <w:r w:rsidR="00637D1D">
            <w:fldChar w:fldCharType="end"/>
          </w:r>
        </w:sdtContent>
      </w:sdt>
      <w:r w:rsidR="00637D1D">
        <w:t xml:space="preserve"> </w:t>
      </w:r>
      <w:sdt>
        <w:sdtPr>
          <w:id w:val="1460153256"/>
          <w:citation/>
        </w:sdtPr>
        <w:sdtEndPr/>
        <w:sdtContent>
          <w:r w:rsidR="00637D1D">
            <w:fldChar w:fldCharType="begin"/>
          </w:r>
          <w:r w:rsidR="00637D1D">
            <w:instrText xml:space="preserve">CITATION Guo17 \l 2058 </w:instrText>
          </w:r>
          <w:r w:rsidR="00637D1D">
            <w:fldChar w:fldCharType="separate"/>
          </w:r>
          <w:r w:rsidR="00637D1D">
            <w:rPr>
              <w:noProof/>
            </w:rPr>
            <w:t>(Guo, 2017)</w:t>
          </w:r>
          <w:r w:rsidR="00637D1D">
            <w:fldChar w:fldCharType="end"/>
          </w:r>
        </w:sdtContent>
      </w:sdt>
      <w:sdt>
        <w:sdtPr>
          <w:id w:val="-1146198428"/>
          <w:citation/>
        </w:sdtPr>
        <w:sdtEndPr/>
        <w:sdtContent>
          <w:r w:rsidR="00637D1D">
            <w:fldChar w:fldCharType="begin"/>
          </w:r>
          <w:r w:rsidR="00637D1D">
            <w:instrText xml:space="preserve"> CITATION LIU14 \l 2058 </w:instrText>
          </w:r>
          <w:r w:rsidR="00637D1D">
            <w:fldChar w:fldCharType="separate"/>
          </w:r>
          <w:r w:rsidR="00637D1D">
            <w:rPr>
              <w:noProof/>
            </w:rPr>
            <w:t xml:space="preserve"> (LIU Ye, 2014)</w:t>
          </w:r>
          <w:r w:rsidR="00637D1D">
            <w:fldChar w:fldCharType="end"/>
          </w:r>
        </w:sdtContent>
      </w:sdt>
      <w:r w:rsidR="00B116A0">
        <w:t>.</w:t>
      </w:r>
    </w:p>
    <w:p w14:paraId="12E3A01F" w14:textId="77777777" w:rsidR="00942A7F" w:rsidRDefault="00942A7F" w:rsidP="00942A7F">
      <w:pPr>
        <w:pStyle w:val="Ttulo2"/>
        <w:rPr>
          <w:rFonts w:ascii="Palatino Linotype" w:hAnsi="Palatino Linotype"/>
        </w:rPr>
      </w:pPr>
      <w:r>
        <w:rPr>
          <w:rFonts w:ascii="Palatino Linotype" w:hAnsi="Palatino Linotype"/>
        </w:rPr>
        <w:t>Justificación</w:t>
      </w:r>
      <w:r w:rsidRPr="00061B4A">
        <w:rPr>
          <w:rFonts w:ascii="Palatino Linotype" w:hAnsi="Palatino Linotype"/>
        </w:rPr>
        <w:t xml:space="preserve"> del problema</w:t>
      </w:r>
      <w:r>
        <w:rPr>
          <w:rFonts w:ascii="Palatino Linotype" w:hAnsi="Palatino Linotype"/>
        </w:rPr>
        <w:t xml:space="preserve"> de investigación</w:t>
      </w:r>
    </w:p>
    <w:p w14:paraId="05D21797" w14:textId="22ABB25A" w:rsidR="00942A7F" w:rsidRDefault="00942A7F" w:rsidP="007619E5">
      <w:pPr>
        <w:pStyle w:val="1Textotesis"/>
      </w:pPr>
      <w:r>
        <w:t xml:space="preserve">Las redes neuronales </w:t>
      </w:r>
      <w:proofErr w:type="spellStart"/>
      <w:r>
        <w:t>convolucionales</w:t>
      </w:r>
      <w:proofErr w:type="spellEnd"/>
      <w:r>
        <w:t xml:space="preserve"> requieren la información de toda la imagen, resultando en más tiempo de procesamiento, pero utilizando Fourier elíptico </w:t>
      </w:r>
      <w:sdt>
        <w:sdtPr>
          <w:id w:val="146180241"/>
          <w:citation/>
        </w:sdtPr>
        <w:sdtEndPr/>
        <w:sdtContent>
          <w:r>
            <w:fldChar w:fldCharType="begin"/>
          </w:r>
          <w:r>
            <w:instrText xml:space="preserve"> CITATION FRA81 \l 2058 </w:instrText>
          </w:r>
          <w:r>
            <w:fldChar w:fldCharType="separate"/>
          </w:r>
          <w:r>
            <w:rPr>
              <w:noProof/>
            </w:rPr>
            <w:t>(GIARDINA, 1981)</w:t>
          </w:r>
          <w:r>
            <w:fldChar w:fldCharType="end"/>
          </w:r>
        </w:sdtContent>
      </w:sdt>
      <w:ins w:id="316" w:author="Gama M" w:date="2020-06-11T18:23:00Z">
        <w:r w:rsidR="00311E14">
          <w:t>.</w:t>
        </w:r>
      </w:ins>
    </w:p>
    <w:p w14:paraId="0E78B028" w14:textId="24F29C89" w:rsidR="00E925F3" w:rsidRDefault="00E925F3" w:rsidP="00E925F3">
      <w:pPr>
        <w:pStyle w:val="Ttulo2"/>
        <w:rPr>
          <w:rFonts w:ascii="Palatino Linotype" w:hAnsi="Palatino Linotype"/>
        </w:rPr>
      </w:pPr>
      <w:r>
        <w:rPr>
          <w:rFonts w:ascii="Palatino Linotype" w:hAnsi="Palatino Linotype"/>
        </w:rPr>
        <w:t>Preguntas de investigación</w:t>
      </w:r>
    </w:p>
    <w:p w14:paraId="4DAA1643" w14:textId="567D8D49" w:rsidR="00E925F3" w:rsidRDefault="00EC24D6" w:rsidP="007619E5">
      <w:pPr>
        <w:pStyle w:val="1Textotesis"/>
      </w:pPr>
      <w:r>
        <w:t xml:space="preserve">¿Cuál será el desempeño del modelo basado en red neuronales en comparación con el método de </w:t>
      </w:r>
      <w:sdt>
        <w:sdtPr>
          <w:id w:val="1753704184"/>
          <w:citation/>
        </w:sdtPr>
        <w:sdtEndPr/>
        <w:sdtContent>
          <w:r>
            <w:fldChar w:fldCharType="begin"/>
          </w:r>
          <w:r>
            <w:instrText xml:space="preserve"> CITATION Rom16 \l 2058 </w:instrText>
          </w:r>
          <w:r>
            <w:fldChar w:fldCharType="separate"/>
          </w:r>
          <w:r>
            <w:rPr>
              <w:noProof/>
            </w:rPr>
            <w:t>(Hryciw, 2016)</w:t>
          </w:r>
          <w:r>
            <w:fldChar w:fldCharType="end"/>
          </w:r>
        </w:sdtContent>
      </w:sdt>
      <w:r>
        <w:t>?</w:t>
      </w:r>
    </w:p>
    <w:p w14:paraId="29A1FFFD" w14:textId="2EC69CB3" w:rsidR="00EC24D6" w:rsidRDefault="00EC24D6" w:rsidP="007619E5">
      <w:pPr>
        <w:pStyle w:val="1Textotesis"/>
        <w:rPr>
          <w:rFonts w:ascii="Palatino Linotype" w:hAnsi="Palatino Linotype"/>
          <w:b/>
          <w:sz w:val="32"/>
          <w:szCs w:val="32"/>
        </w:rPr>
      </w:pPr>
      <w:r>
        <w:t>¿Cuáles son los mejores rangos de armónicos para predecir la redondez y la esfericidad utilizando un modelo basado en redes neuronales?</w:t>
      </w:r>
    </w:p>
    <w:p w14:paraId="2806D2E6" w14:textId="77B6C001" w:rsidR="005B0810" w:rsidRDefault="007619E5" w:rsidP="005B0810">
      <w:pPr>
        <w:pStyle w:val="Ttulo2"/>
        <w:rPr>
          <w:rFonts w:ascii="Palatino Linotype" w:hAnsi="Palatino Linotype"/>
        </w:rPr>
      </w:pPr>
      <w:r>
        <w:rPr>
          <w:rFonts w:ascii="Palatino Linotype" w:hAnsi="Palatino Linotype"/>
        </w:rPr>
        <w:t>Objetivo General</w:t>
      </w:r>
    </w:p>
    <w:p w14:paraId="19A7EC87" w14:textId="0D5EAB29" w:rsidR="003B3826" w:rsidRPr="003B3826" w:rsidRDefault="006738FC" w:rsidP="003B3826">
      <w:pPr>
        <w:pStyle w:val="1Textotesis"/>
      </w:pPr>
      <w:r>
        <w:lastRenderedPageBreak/>
        <w:t xml:space="preserve">Obtener un modelo basado en redes neuronales para clasificar las escalas </w:t>
      </w:r>
      <w:ins w:id="317" w:author="Gama M" w:date="2020-06-11T18:43:00Z">
        <w:r w:rsidR="002B7D1D">
          <w:t xml:space="preserve">de forma general </w:t>
        </w:r>
      </w:ins>
      <w:del w:id="318" w:author="Gama M" w:date="2020-06-11T18:43:00Z">
        <w:r w:rsidDel="002B7D1D">
          <w:delText>(</w:delText>
        </w:r>
        <w:r w:rsidR="002C3495" w:rsidDel="002B7D1D">
          <w:delText>Esfericidad</w:delText>
        </w:r>
        <w:r w:rsidDel="002B7D1D">
          <w:delText xml:space="preserve"> </w:delText>
        </w:r>
      </w:del>
      <w:bookmarkStart w:id="319" w:name="_GoBack"/>
      <w:bookmarkEnd w:id="319"/>
      <w:r>
        <w:t>y redondez</w:t>
      </w:r>
      <w:del w:id="320" w:author="Gama M" w:date="2020-06-11T18:43:00Z">
        <w:r w:rsidDel="002B7D1D">
          <w:delText>)</w:delText>
        </w:r>
      </w:del>
      <w:sdt>
        <w:sdtPr>
          <w:id w:val="1385834539"/>
          <w:citation/>
        </w:sdtPr>
        <w:sdtEndPr/>
        <w:sdtContent>
          <w:r w:rsidR="00D90F72">
            <w:fldChar w:fldCharType="begin"/>
          </w:r>
          <w:r w:rsidR="00BD3647">
            <w:instrText xml:space="preserve">CITATION WCK41 \l 2058 </w:instrText>
          </w:r>
          <w:r w:rsidR="00D90F72">
            <w:fldChar w:fldCharType="separate"/>
          </w:r>
          <w:r w:rsidR="00637D1D">
            <w:rPr>
              <w:noProof/>
            </w:rPr>
            <w:t xml:space="preserve"> (Krumbein, 1941)</w:t>
          </w:r>
          <w:r w:rsidR="00D90F72">
            <w:fldChar w:fldCharType="end"/>
          </w:r>
        </w:sdtContent>
      </w:sdt>
      <w:r w:rsidR="003B3826" w:rsidRPr="003B3826">
        <w:t xml:space="preserve"> de las rocas sedimentarias</w:t>
      </w:r>
      <w:r w:rsidR="00A717A3">
        <w:t xml:space="preserve"> de </w:t>
      </w:r>
      <w:r w:rsidR="00FF2D48">
        <w:t>reunidas de diferentes bases de datos de internet, así como sintéticas,</w:t>
      </w:r>
      <w:r w:rsidR="003B3826" w:rsidRPr="003B3826">
        <w:t xml:space="preserve"> por medio </w:t>
      </w:r>
      <w:r>
        <w:t>del análisis de</w:t>
      </w:r>
      <w:r w:rsidR="003B3826" w:rsidRPr="003B3826">
        <w:t xml:space="preserve"> Fourier Elíptico</w:t>
      </w:r>
      <w:r>
        <w:t xml:space="preserve"> como entrada</w:t>
      </w:r>
      <w:r w:rsidR="003B3826" w:rsidRPr="003B3826">
        <w:t xml:space="preserve"> para facilitarle el estudio de las mismas a los geólogos.</w:t>
      </w:r>
    </w:p>
    <w:p w14:paraId="21518691" w14:textId="7E0D9901" w:rsidR="005B0810" w:rsidRDefault="00270BFE" w:rsidP="005B0810">
      <w:pPr>
        <w:pStyle w:val="Ttulo3"/>
        <w:rPr>
          <w:rFonts w:ascii="Palatino Linotype" w:hAnsi="Palatino Linotype"/>
        </w:rPr>
      </w:pPr>
      <w:bookmarkStart w:id="321" w:name="_Toc34294339"/>
      <w:r w:rsidRPr="00061B4A">
        <w:rPr>
          <w:rFonts w:ascii="Palatino Linotype" w:hAnsi="Palatino Linotype"/>
        </w:rPr>
        <w:t xml:space="preserve">Objetivos </w:t>
      </w:r>
      <w:r w:rsidR="00862193">
        <w:rPr>
          <w:rFonts w:ascii="Palatino Linotype" w:hAnsi="Palatino Linotype"/>
        </w:rPr>
        <w:t>específicos</w:t>
      </w:r>
      <w:bookmarkEnd w:id="321"/>
    </w:p>
    <w:p w14:paraId="6B186955" w14:textId="5BE79207" w:rsidR="003B3826" w:rsidRDefault="003B3826" w:rsidP="003B3826">
      <w:pPr>
        <w:pStyle w:val="1Textotesis"/>
        <w:numPr>
          <w:ilvl w:val="0"/>
          <w:numId w:val="24"/>
        </w:numPr>
        <w:rPr>
          <w:rFonts w:eastAsia="Times New Roman"/>
          <w:color w:val="000000"/>
          <w:szCs w:val="22"/>
          <w:lang w:eastAsia="es-MX"/>
        </w:rPr>
      </w:pPr>
      <w:r w:rsidRPr="003B3826">
        <w:rPr>
          <w:rFonts w:eastAsia="Times New Roman"/>
          <w:color w:val="000000"/>
          <w:szCs w:val="22"/>
          <w:lang w:eastAsia="es-MX"/>
        </w:rPr>
        <w:t xml:space="preserve">Estudiar y aplicar el método de los círculos circunscritos de </w:t>
      </w:r>
      <w:sdt>
        <w:sdtPr>
          <w:rPr>
            <w:rFonts w:eastAsia="Times New Roman"/>
            <w:color w:val="000000"/>
            <w:szCs w:val="22"/>
            <w:lang w:eastAsia="es-MX"/>
          </w:rPr>
          <w:id w:val="-1055157965"/>
          <w:citation/>
        </w:sdtPr>
        <w:sdtEndPr/>
        <w:sdtContent>
          <w:r w:rsidR="00A717A3">
            <w:rPr>
              <w:rFonts w:eastAsia="Times New Roman"/>
              <w:color w:val="000000"/>
              <w:szCs w:val="22"/>
              <w:lang w:eastAsia="es-MX"/>
            </w:rPr>
            <w:fldChar w:fldCharType="begin"/>
          </w:r>
          <w:r w:rsidR="00D90F72">
            <w:rPr>
              <w:rFonts w:eastAsia="Times New Roman"/>
              <w:color w:val="000000"/>
              <w:szCs w:val="22"/>
              <w:lang w:eastAsia="es-MX"/>
            </w:rPr>
            <w:instrText xml:space="preserve">CITATION Rom16 \l 2058 </w:instrText>
          </w:r>
          <w:r w:rsidR="00A717A3">
            <w:rPr>
              <w:rFonts w:eastAsia="Times New Roman"/>
              <w:color w:val="000000"/>
              <w:szCs w:val="22"/>
              <w:lang w:eastAsia="es-MX"/>
            </w:rPr>
            <w:fldChar w:fldCharType="separate"/>
          </w:r>
          <w:r w:rsidR="00637D1D" w:rsidRPr="00637D1D">
            <w:rPr>
              <w:rFonts w:eastAsia="Times New Roman"/>
              <w:noProof/>
              <w:color w:val="000000"/>
              <w:szCs w:val="22"/>
              <w:lang w:eastAsia="es-MX"/>
            </w:rPr>
            <w:t>(Hryciw, 2016)</w:t>
          </w:r>
          <w:r w:rsidR="00A717A3">
            <w:rPr>
              <w:rFonts w:eastAsia="Times New Roman"/>
              <w:color w:val="000000"/>
              <w:szCs w:val="22"/>
              <w:lang w:eastAsia="es-MX"/>
            </w:rPr>
            <w:fldChar w:fldCharType="end"/>
          </w:r>
        </w:sdtContent>
      </w:sdt>
      <w:r w:rsidRPr="003B3826">
        <w:rPr>
          <w:rFonts w:eastAsia="Times New Roman"/>
          <w:color w:val="000000"/>
          <w:szCs w:val="22"/>
          <w:lang w:eastAsia="es-MX"/>
        </w:rPr>
        <w:t>, para generar una base de datos de imágenes donde se relacione la imagen original con el resultado de este método.</w:t>
      </w:r>
    </w:p>
    <w:p w14:paraId="00C2AD60" w14:textId="2FC1803C" w:rsidR="00A717A3" w:rsidRPr="003B3826" w:rsidRDefault="007619E5" w:rsidP="00E925F3">
      <w:pPr>
        <w:pStyle w:val="1Textotesis"/>
        <w:numPr>
          <w:ilvl w:val="0"/>
          <w:numId w:val="24"/>
        </w:numPr>
        <w:rPr>
          <w:rFonts w:eastAsia="Times New Roman"/>
          <w:color w:val="000000"/>
          <w:szCs w:val="22"/>
          <w:lang w:eastAsia="es-MX"/>
        </w:rPr>
      </w:pPr>
      <w:r>
        <w:rPr>
          <w:rFonts w:eastAsia="Times New Roman"/>
          <w:color w:val="000000"/>
          <w:szCs w:val="22"/>
          <w:lang w:eastAsia="es-MX"/>
        </w:rPr>
        <w:t>Estudiar y aplicar el m</w:t>
      </w:r>
      <w:r w:rsidR="00E925F3">
        <w:rPr>
          <w:rFonts w:eastAsia="Times New Roman"/>
          <w:color w:val="000000"/>
          <w:szCs w:val="22"/>
          <w:lang w:eastAsia="es-MX"/>
        </w:rPr>
        <w:t xml:space="preserve">étodo para medir la esfericidad </w:t>
      </w:r>
      <w:sdt>
        <w:sdtPr>
          <w:rPr>
            <w:rFonts w:eastAsia="Times New Roman"/>
            <w:color w:val="000000"/>
            <w:szCs w:val="22"/>
            <w:lang w:eastAsia="es-MX"/>
          </w:rPr>
          <w:id w:val="569766893"/>
          <w:citation/>
        </w:sdtPr>
        <w:sdtEndPr/>
        <w:sdtContent>
          <w:r w:rsidR="00E925F3">
            <w:rPr>
              <w:rFonts w:eastAsia="Times New Roman"/>
              <w:color w:val="000000"/>
              <w:szCs w:val="22"/>
              <w:lang w:eastAsia="es-MX"/>
            </w:rPr>
            <w:fldChar w:fldCharType="begin"/>
          </w:r>
          <w:r w:rsidR="00E925F3">
            <w:rPr>
              <w:rFonts w:eastAsia="Times New Roman"/>
              <w:color w:val="000000"/>
              <w:szCs w:val="22"/>
              <w:lang w:eastAsia="es-MX"/>
            </w:rPr>
            <w:instrText xml:space="preserve">CITATION Wad35 \l 2058 </w:instrText>
          </w:r>
          <w:r w:rsidR="00E925F3">
            <w:rPr>
              <w:rFonts w:eastAsia="Times New Roman"/>
              <w:color w:val="000000"/>
              <w:szCs w:val="22"/>
              <w:lang w:eastAsia="es-MX"/>
            </w:rPr>
            <w:fldChar w:fldCharType="separate"/>
          </w:r>
          <w:r w:rsidR="00E925F3" w:rsidRPr="00E925F3">
            <w:rPr>
              <w:rFonts w:eastAsia="Times New Roman"/>
              <w:noProof/>
              <w:color w:val="000000"/>
              <w:szCs w:val="22"/>
              <w:lang w:eastAsia="es-MX"/>
            </w:rPr>
            <w:t>(Wadell, 1935)</w:t>
          </w:r>
          <w:r w:rsidR="00E925F3">
            <w:rPr>
              <w:rFonts w:eastAsia="Times New Roman"/>
              <w:color w:val="000000"/>
              <w:szCs w:val="22"/>
              <w:lang w:eastAsia="es-MX"/>
            </w:rPr>
            <w:fldChar w:fldCharType="end"/>
          </w:r>
        </w:sdtContent>
      </w:sdt>
      <w:r w:rsidR="00E925F3">
        <w:rPr>
          <w:rFonts w:eastAsia="Times New Roman"/>
          <w:color w:val="000000"/>
          <w:szCs w:val="22"/>
          <w:lang w:eastAsia="es-MX"/>
        </w:rPr>
        <w:t>.</w:t>
      </w:r>
    </w:p>
    <w:p w14:paraId="228DE47B" w14:textId="1DDC844C" w:rsidR="003B3826" w:rsidRPr="003B3826" w:rsidRDefault="003B3826" w:rsidP="003B3826">
      <w:pPr>
        <w:pStyle w:val="1Textotesis"/>
        <w:numPr>
          <w:ilvl w:val="0"/>
          <w:numId w:val="24"/>
        </w:numPr>
        <w:rPr>
          <w:rFonts w:eastAsia="Times New Roman"/>
          <w:color w:val="000000"/>
          <w:szCs w:val="22"/>
          <w:lang w:eastAsia="es-MX"/>
        </w:rPr>
      </w:pPr>
      <w:r w:rsidRPr="003B3826">
        <w:rPr>
          <w:rFonts w:eastAsia="Times New Roman"/>
          <w:color w:val="000000"/>
          <w:szCs w:val="22"/>
          <w:lang w:eastAsia="es-MX"/>
        </w:rPr>
        <w:t xml:space="preserve">Entrenar la red neuronal con </w:t>
      </w:r>
      <w:r w:rsidR="00EA5ABB">
        <w:rPr>
          <w:rFonts w:eastAsia="Times New Roman"/>
          <w:color w:val="000000"/>
          <w:szCs w:val="22"/>
          <w:lang w:eastAsia="es-MX"/>
        </w:rPr>
        <w:t>los armónicos</w:t>
      </w:r>
      <w:r w:rsidRPr="003B3826">
        <w:rPr>
          <w:rFonts w:eastAsia="Times New Roman"/>
          <w:color w:val="000000"/>
          <w:szCs w:val="22"/>
          <w:lang w:eastAsia="es-MX"/>
        </w:rPr>
        <w:t xml:space="preserve"> </w:t>
      </w:r>
      <w:r w:rsidR="00EA5ABB">
        <w:rPr>
          <w:rFonts w:eastAsia="Times New Roman"/>
          <w:color w:val="000000"/>
          <w:szCs w:val="22"/>
          <w:lang w:eastAsia="es-MX"/>
        </w:rPr>
        <w:t>de</w:t>
      </w:r>
      <w:r w:rsidRPr="003B3826">
        <w:rPr>
          <w:rFonts w:eastAsia="Times New Roman"/>
          <w:color w:val="000000"/>
          <w:szCs w:val="22"/>
          <w:lang w:eastAsia="es-MX"/>
        </w:rPr>
        <w:t xml:space="preserve"> Fourier Elíptico</w:t>
      </w:r>
      <w:r w:rsidR="0096063E">
        <w:rPr>
          <w:rFonts w:eastAsia="Times New Roman"/>
          <w:color w:val="000000"/>
          <w:szCs w:val="22"/>
          <w:lang w:eastAsia="es-MX"/>
        </w:rPr>
        <w:t xml:space="preserve"> </w:t>
      </w:r>
      <w:sdt>
        <w:sdtPr>
          <w:rPr>
            <w:rFonts w:eastAsia="Times New Roman"/>
            <w:color w:val="000000"/>
            <w:szCs w:val="22"/>
            <w:lang w:eastAsia="es-MX"/>
          </w:rPr>
          <w:id w:val="301197718"/>
          <w:citation/>
        </w:sdtPr>
        <w:sdtEndPr/>
        <w:sdtContent>
          <w:r w:rsidR="0096063E">
            <w:rPr>
              <w:rFonts w:eastAsia="Times New Roman"/>
              <w:color w:val="000000"/>
              <w:szCs w:val="22"/>
              <w:lang w:eastAsia="es-MX"/>
            </w:rPr>
            <w:fldChar w:fldCharType="begin"/>
          </w:r>
          <w:r w:rsidR="0096063E">
            <w:rPr>
              <w:rFonts w:eastAsia="Times New Roman"/>
              <w:color w:val="000000"/>
              <w:szCs w:val="22"/>
              <w:lang w:eastAsia="es-MX"/>
            </w:rPr>
            <w:instrText xml:space="preserve"> CITATION FRA81 \l 2058 </w:instrText>
          </w:r>
          <w:r w:rsidR="0096063E">
            <w:rPr>
              <w:rFonts w:eastAsia="Times New Roman"/>
              <w:color w:val="000000"/>
              <w:szCs w:val="22"/>
              <w:lang w:eastAsia="es-MX"/>
            </w:rPr>
            <w:fldChar w:fldCharType="separate"/>
          </w:r>
          <w:r w:rsidR="0096063E" w:rsidRPr="0096063E">
            <w:rPr>
              <w:rFonts w:eastAsia="Times New Roman"/>
              <w:noProof/>
              <w:color w:val="000000"/>
              <w:szCs w:val="22"/>
              <w:lang w:eastAsia="es-MX"/>
            </w:rPr>
            <w:t>(GIARDINA, 1981)</w:t>
          </w:r>
          <w:r w:rsidR="0096063E">
            <w:rPr>
              <w:rFonts w:eastAsia="Times New Roman"/>
              <w:color w:val="000000"/>
              <w:szCs w:val="22"/>
              <w:lang w:eastAsia="es-MX"/>
            </w:rPr>
            <w:fldChar w:fldCharType="end"/>
          </w:r>
        </w:sdtContent>
      </w:sdt>
      <w:r w:rsidRPr="003B3826">
        <w:rPr>
          <w:rFonts w:eastAsia="Times New Roman"/>
          <w:color w:val="000000"/>
          <w:szCs w:val="22"/>
          <w:lang w:eastAsia="es-MX"/>
        </w:rPr>
        <w:t>, y las escalas a la que pertenecen como salida.</w:t>
      </w:r>
    </w:p>
    <w:p w14:paraId="6AB3C47B" w14:textId="5F19112F" w:rsidR="003B3826" w:rsidRDefault="003B3826" w:rsidP="003B3826">
      <w:pPr>
        <w:pStyle w:val="1Textotesis"/>
        <w:numPr>
          <w:ilvl w:val="0"/>
          <w:numId w:val="24"/>
        </w:numPr>
        <w:rPr>
          <w:rFonts w:eastAsia="Times New Roman"/>
          <w:color w:val="000000"/>
          <w:szCs w:val="22"/>
          <w:lang w:eastAsia="es-MX"/>
        </w:rPr>
      </w:pPr>
      <w:r w:rsidRPr="003B3826">
        <w:rPr>
          <w:rFonts w:eastAsia="Times New Roman"/>
          <w:color w:val="000000"/>
          <w:szCs w:val="22"/>
          <w:lang w:eastAsia="es-MX"/>
        </w:rPr>
        <w:t>Contrastar los resultados</w:t>
      </w:r>
      <w:r w:rsidR="00A717A3">
        <w:rPr>
          <w:rFonts w:eastAsia="Times New Roman"/>
          <w:color w:val="000000"/>
          <w:szCs w:val="22"/>
          <w:lang w:eastAsia="es-MX"/>
        </w:rPr>
        <w:t xml:space="preserve"> de la</w:t>
      </w:r>
      <w:r w:rsidR="00A717A3" w:rsidRPr="003B3826">
        <w:rPr>
          <w:rFonts w:eastAsia="Times New Roman"/>
          <w:color w:val="000000"/>
          <w:szCs w:val="22"/>
          <w:lang w:eastAsia="es-MX"/>
        </w:rPr>
        <w:t xml:space="preserve"> red neuronal</w:t>
      </w:r>
      <w:r w:rsidRPr="003B3826">
        <w:rPr>
          <w:rFonts w:eastAsia="Times New Roman"/>
          <w:color w:val="000000"/>
          <w:szCs w:val="22"/>
          <w:lang w:eastAsia="es-MX"/>
        </w:rPr>
        <w:t xml:space="preserve"> </w:t>
      </w:r>
      <w:r w:rsidR="00A717A3">
        <w:rPr>
          <w:rFonts w:eastAsia="Times New Roman"/>
          <w:color w:val="000000"/>
          <w:szCs w:val="22"/>
          <w:lang w:eastAsia="es-MX"/>
        </w:rPr>
        <w:t xml:space="preserve">de la clasificación del conjunto de imágenes de prueba con </w:t>
      </w:r>
      <w:r w:rsidRPr="003B3826">
        <w:rPr>
          <w:rFonts w:eastAsia="Times New Roman"/>
          <w:color w:val="000000"/>
          <w:szCs w:val="22"/>
          <w:lang w:eastAsia="es-MX"/>
        </w:rPr>
        <w:t xml:space="preserve">los que </w:t>
      </w:r>
      <w:r w:rsidR="00DF4E24">
        <w:rPr>
          <w:rFonts w:eastAsia="Times New Roman"/>
          <w:color w:val="000000"/>
          <w:szCs w:val="22"/>
          <w:lang w:eastAsia="es-MX"/>
        </w:rPr>
        <w:t xml:space="preserve">se </w:t>
      </w:r>
      <w:r w:rsidR="006738FC">
        <w:rPr>
          <w:rFonts w:eastAsia="Times New Roman"/>
          <w:color w:val="000000"/>
          <w:szCs w:val="22"/>
          <w:lang w:eastAsia="es-MX"/>
        </w:rPr>
        <w:t>obtienen en el objetivo específico 1</w:t>
      </w:r>
      <w:r w:rsidRPr="003B3826">
        <w:rPr>
          <w:rFonts w:eastAsia="Times New Roman"/>
          <w:color w:val="000000"/>
          <w:szCs w:val="22"/>
          <w:lang w:eastAsia="es-MX"/>
        </w:rPr>
        <w:t>.</w:t>
      </w:r>
    </w:p>
    <w:p w14:paraId="4FD2202F" w14:textId="3B25518C" w:rsidR="00760E56" w:rsidRDefault="00760E56" w:rsidP="00760E56">
      <w:pPr>
        <w:pStyle w:val="Ttulo2"/>
        <w:rPr>
          <w:rFonts w:ascii="Palatino Linotype" w:hAnsi="Palatino Linotype"/>
        </w:rPr>
      </w:pPr>
      <w:r>
        <w:rPr>
          <w:rFonts w:ascii="Palatino Linotype" w:hAnsi="Palatino Linotype"/>
        </w:rPr>
        <w:t>Hipótesis</w:t>
      </w:r>
    </w:p>
    <w:p w14:paraId="5FB52CF6" w14:textId="44D447DB" w:rsidR="00760E56" w:rsidRPr="003B3826" w:rsidRDefault="00760E56" w:rsidP="00760E56">
      <w:pPr>
        <w:pStyle w:val="1Textotesis"/>
        <w:ind w:left="338"/>
        <w:rPr>
          <w:rFonts w:eastAsia="Times New Roman"/>
          <w:color w:val="000000"/>
          <w:szCs w:val="22"/>
          <w:lang w:eastAsia="es-MX"/>
        </w:rPr>
      </w:pPr>
      <w:r>
        <w:rPr>
          <w:rFonts w:eastAsia="Times New Roman"/>
          <w:color w:val="000000"/>
          <w:szCs w:val="22"/>
          <w:lang w:eastAsia="es-MX"/>
        </w:rPr>
        <w:t xml:space="preserve">La esfericidad y la redondez de una imagen se </w:t>
      </w:r>
      <w:proofErr w:type="gramStart"/>
      <w:r>
        <w:rPr>
          <w:rFonts w:eastAsia="Times New Roman"/>
          <w:color w:val="000000"/>
          <w:szCs w:val="22"/>
          <w:lang w:eastAsia="es-MX"/>
        </w:rPr>
        <w:t>clasifica</w:t>
      </w:r>
      <w:proofErr w:type="gramEnd"/>
      <w:r>
        <w:rPr>
          <w:rFonts w:eastAsia="Times New Roman"/>
          <w:color w:val="000000"/>
          <w:szCs w:val="22"/>
          <w:lang w:eastAsia="es-MX"/>
        </w:rPr>
        <w:t xml:space="preserve"> con los armónicos de Fourier Elíptico con un 80 % de </w:t>
      </w:r>
      <w:proofErr w:type="spellStart"/>
      <w:r>
        <w:rPr>
          <w:rFonts w:eastAsia="Times New Roman"/>
          <w:color w:val="000000"/>
          <w:szCs w:val="22"/>
          <w:lang w:eastAsia="es-MX"/>
        </w:rPr>
        <w:t>accuracy</w:t>
      </w:r>
      <w:proofErr w:type="spellEnd"/>
      <w:r>
        <w:rPr>
          <w:rFonts w:eastAsia="Times New Roman"/>
          <w:color w:val="000000"/>
          <w:szCs w:val="22"/>
          <w:lang w:eastAsia="es-MX"/>
        </w:rPr>
        <w:t>.</w:t>
      </w:r>
    </w:p>
    <w:p w14:paraId="454A0356" w14:textId="344E2537" w:rsidR="00934579" w:rsidRDefault="000513C8" w:rsidP="00934579">
      <w:pPr>
        <w:pStyle w:val="Ttulo2"/>
        <w:rPr>
          <w:rFonts w:ascii="Palatino Linotype" w:hAnsi="Palatino Linotype"/>
        </w:rPr>
      </w:pPr>
      <w:bookmarkStart w:id="322" w:name="_Toc34294342"/>
      <w:r w:rsidRPr="00061B4A">
        <w:rPr>
          <w:rFonts w:ascii="Palatino Linotype" w:hAnsi="Palatino Linotype"/>
        </w:rPr>
        <w:t>Estructura de la tesis</w:t>
      </w:r>
      <w:bookmarkEnd w:id="322"/>
    </w:p>
    <w:p w14:paraId="34F68958" w14:textId="3DC014F7" w:rsidR="006738FC" w:rsidRDefault="006738FC" w:rsidP="006738FC">
      <w:pPr>
        <w:pStyle w:val="1Textotesis"/>
      </w:pPr>
      <w:r>
        <w:t>La estructura de esta tesis va a estar distribuida en 5 capítulos, los cuales son:</w:t>
      </w:r>
    </w:p>
    <w:p w14:paraId="488C73F4" w14:textId="432BB750" w:rsidR="00F2683D" w:rsidRDefault="00E7446C" w:rsidP="00F2683D">
      <w:pPr>
        <w:pStyle w:val="1Textotesis"/>
        <w:numPr>
          <w:ilvl w:val="0"/>
          <w:numId w:val="27"/>
        </w:numPr>
      </w:pPr>
      <w:r>
        <w:t>Introducción</w:t>
      </w:r>
      <w:r w:rsidR="00F2683D">
        <w:t>: Se explica el contenido a grandes rasgos de este trabajo.</w:t>
      </w:r>
    </w:p>
    <w:p w14:paraId="20DE8675" w14:textId="120739C4" w:rsidR="00E7446C" w:rsidRDefault="00E7446C" w:rsidP="006738FC">
      <w:pPr>
        <w:pStyle w:val="1Textotesis"/>
        <w:numPr>
          <w:ilvl w:val="0"/>
          <w:numId w:val="27"/>
        </w:numPr>
      </w:pPr>
      <w:r>
        <w:t>Marco teórico</w:t>
      </w:r>
      <w:r w:rsidR="00F2683D">
        <w:t>: Se exponen las teorías base del trabajo, como a su vez la comparación de los trabajos relacionados contra el planteamiento en este.</w:t>
      </w:r>
    </w:p>
    <w:p w14:paraId="24FB6B66" w14:textId="6F04ADAD" w:rsidR="00E7446C" w:rsidRDefault="00E7446C" w:rsidP="006738FC">
      <w:pPr>
        <w:pStyle w:val="1Textotesis"/>
        <w:numPr>
          <w:ilvl w:val="0"/>
          <w:numId w:val="27"/>
        </w:numPr>
      </w:pPr>
      <w:r>
        <w:t>Método y propuesta de investigación</w:t>
      </w:r>
      <w:r w:rsidR="00F2683D">
        <w:t xml:space="preserve">: Se </w:t>
      </w:r>
      <w:r w:rsidR="00B000D7">
        <w:t>explican a fondo los métodos que se usaron durante el trabajo.</w:t>
      </w:r>
    </w:p>
    <w:p w14:paraId="4870E66F" w14:textId="2F7681A8" w:rsidR="00E7446C" w:rsidRDefault="00E7446C" w:rsidP="006738FC">
      <w:pPr>
        <w:pStyle w:val="1Textotesis"/>
        <w:numPr>
          <w:ilvl w:val="0"/>
          <w:numId w:val="27"/>
        </w:numPr>
      </w:pPr>
      <w:r>
        <w:lastRenderedPageBreak/>
        <w:t>Resultados y limitaciones</w:t>
      </w:r>
      <w:r w:rsidR="00B000D7">
        <w:t>: Se desarrollan los casos de prueba que se usaron para la experimentación y se exponen las limitaciones que se tienen.</w:t>
      </w:r>
    </w:p>
    <w:p w14:paraId="3C7F22E8" w14:textId="2B2254DF" w:rsidR="00E7446C" w:rsidRPr="006738FC" w:rsidRDefault="00E7446C" w:rsidP="006738FC">
      <w:pPr>
        <w:pStyle w:val="1Textotesis"/>
        <w:numPr>
          <w:ilvl w:val="0"/>
          <w:numId w:val="27"/>
        </w:numPr>
      </w:pPr>
      <w:r>
        <w:t>Conclusiones</w:t>
      </w:r>
      <w:r w:rsidR="00B000D7">
        <w:t>: Se habla si la hipótesis fue cumplida, y si los objetivos propuestos para este trabajo fueron alcanzados o no.</w:t>
      </w:r>
    </w:p>
    <w:p w14:paraId="436ED594" w14:textId="77777777" w:rsidR="00934579" w:rsidRPr="00061B4A" w:rsidRDefault="00934579" w:rsidP="00934579">
      <w:pPr>
        <w:pStyle w:val="1Textotesis"/>
        <w:rPr>
          <w:rFonts w:ascii="Palatino Linotype" w:hAnsi="Palatino Linotype"/>
        </w:rPr>
      </w:pPr>
    </w:p>
    <w:p w14:paraId="07ADB549" w14:textId="77777777" w:rsidR="001E4217" w:rsidRPr="00061B4A" w:rsidRDefault="001E4217" w:rsidP="00AA3E28">
      <w:pPr>
        <w:pStyle w:val="1Textotesis"/>
        <w:rPr>
          <w:rFonts w:ascii="Palatino Linotype" w:hAnsi="Palatino Linotype"/>
        </w:rPr>
      </w:pPr>
    </w:p>
    <w:p w14:paraId="482A2359" w14:textId="77777777" w:rsidR="001E4217" w:rsidRPr="00061B4A" w:rsidRDefault="001E4217" w:rsidP="00AA3E28">
      <w:pPr>
        <w:pStyle w:val="1Textotesis"/>
        <w:rPr>
          <w:rFonts w:ascii="Palatino Linotype" w:hAnsi="Palatino Linotype"/>
        </w:rPr>
      </w:pPr>
    </w:p>
    <w:p w14:paraId="139AF0FD" w14:textId="5848A662" w:rsidR="001E4217" w:rsidRPr="00F06223" w:rsidRDefault="00A717A3" w:rsidP="00F06223">
      <w:pPr>
        <w:rPr>
          <w:rFonts w:ascii="Palatino Linotype" w:hAnsi="Palatino Linotype" w:cs="Times New Roman"/>
          <w:sz w:val="24"/>
          <w:szCs w:val="24"/>
        </w:rPr>
      </w:pPr>
      <w:r>
        <w:rPr>
          <w:rFonts w:ascii="Palatino Linotype" w:hAnsi="Palatino Linotype"/>
        </w:rPr>
        <w:br w:type="page"/>
      </w:r>
    </w:p>
    <w:p w14:paraId="33E0E8EF" w14:textId="611427A2" w:rsidR="003273C7" w:rsidRPr="00061B4A" w:rsidRDefault="00862193" w:rsidP="00E7446C">
      <w:pPr>
        <w:pStyle w:val="Ttulo1"/>
        <w:spacing w:before="360"/>
        <w:ind w:left="357" w:hanging="357"/>
        <w:rPr>
          <w:rFonts w:ascii="Palatino Linotype" w:hAnsi="Palatino Linotype"/>
        </w:rPr>
      </w:pPr>
      <w:bookmarkStart w:id="323" w:name="_Toc34294343"/>
      <w:r>
        <w:rPr>
          <w:rFonts w:ascii="Palatino Linotype" w:hAnsi="Palatino Linotype"/>
        </w:rPr>
        <w:lastRenderedPageBreak/>
        <w:t>Marco Teórico</w:t>
      </w:r>
      <w:bookmarkEnd w:id="323"/>
    </w:p>
    <w:p w14:paraId="293F4348" w14:textId="234CB511" w:rsidR="00450123" w:rsidRDefault="00450123" w:rsidP="00AB53B2">
      <w:pPr>
        <w:pStyle w:val="Ttulo2"/>
        <w:rPr>
          <w:rFonts w:ascii="Palatino Linotype" w:hAnsi="Palatino Linotype"/>
        </w:rPr>
      </w:pPr>
      <w:r>
        <w:rPr>
          <w:rFonts w:ascii="Palatino Linotype" w:hAnsi="Palatino Linotype"/>
        </w:rPr>
        <w:t xml:space="preserve">La geología y el Machine </w:t>
      </w:r>
      <w:proofErr w:type="spellStart"/>
      <w:r>
        <w:rPr>
          <w:rFonts w:ascii="Palatino Linotype" w:hAnsi="Palatino Linotype"/>
        </w:rPr>
        <w:t>Learning</w:t>
      </w:r>
      <w:proofErr w:type="spellEnd"/>
    </w:p>
    <w:p w14:paraId="50CB242B" w14:textId="35A066AA" w:rsidR="00AB53B2" w:rsidRDefault="00684EA2" w:rsidP="00684EA2">
      <w:pPr>
        <w:pStyle w:val="1Textotesis"/>
      </w:pPr>
      <w:r>
        <w:t xml:space="preserve">La geología ha estudiado que la generación de estás rocas sedimentarias se forma a partir de </w:t>
      </w:r>
      <w:r w:rsidR="004C70FC">
        <w:t>la acumulación de materiales ya sean minerales, restos vegetales o restos animales, estás rocas al verse afectadas por los desastres naturales, cambian su esfericidad y redondez de una manera específica dependiendo del evento que se suscitó</w:t>
      </w:r>
      <w:r w:rsidR="00422860">
        <w:t xml:space="preserve">. Debido a lo dependiente que suele ser la clasificación de estás rocas, por el hecho de que la persona tiene que ser muy experimentada para poder hacerlo sin errores, hace que se vuelva complicada su clasificación, </w:t>
      </w:r>
      <w:r w:rsidR="003A179E">
        <w:t>tratando de buscar alternativas para poder hacerlo.</w:t>
      </w:r>
    </w:p>
    <w:p w14:paraId="658F5CE0" w14:textId="796BEA68" w:rsidR="003A179E" w:rsidRPr="00AB53B2" w:rsidRDefault="00E925F3" w:rsidP="00684EA2">
      <w:pPr>
        <w:pStyle w:val="1Textotesis"/>
      </w:pPr>
      <w:r>
        <w:t xml:space="preserve">El machine </w:t>
      </w:r>
      <w:proofErr w:type="spellStart"/>
      <w:r>
        <w:t>learning</w:t>
      </w:r>
      <w:proofErr w:type="spellEnd"/>
      <w:r>
        <w:t xml:space="preserve"> encuentra una gran oportunidad dentro de este ámbito para poder ayudar a clasificar, ya que la capacidad de aprendizaje en base a los ejemplos que tienen las técnicas es muy bueno, como es el caso de las redes neuronales, como es una simulación del funcionamiento del cerebro humano, resulta útil su capacidad de aprendizaje y el poderse manipular y configurarse según se va requiriendo, y no nada más son capaces de clasificar, </w:t>
      </w:r>
      <w:proofErr w:type="spellStart"/>
      <w:r>
        <w:t>si no</w:t>
      </w:r>
      <w:proofErr w:type="spellEnd"/>
      <w:r>
        <w:t xml:space="preserve"> también de predecir.</w:t>
      </w:r>
    </w:p>
    <w:p w14:paraId="400AC920" w14:textId="537FDD13" w:rsidR="00111B6A" w:rsidRPr="00111B6A" w:rsidRDefault="003A5F07" w:rsidP="00111B6A">
      <w:pPr>
        <w:pStyle w:val="1Textotesis"/>
      </w:pPr>
      <w:sdt>
        <w:sdtPr>
          <w:id w:val="-1164305132"/>
          <w:citation/>
        </w:sdtPr>
        <w:sdtEndPr/>
        <w:sdtContent>
          <w:r w:rsidR="00111B6A">
            <w:fldChar w:fldCharType="begin"/>
          </w:r>
          <w:r w:rsidR="00111B6A">
            <w:instrText xml:space="preserve"> CITATION HPS69 \l 2058 </w:instrText>
          </w:r>
          <w:r w:rsidR="00111B6A">
            <w:fldChar w:fldCharType="separate"/>
          </w:r>
          <w:r w:rsidR="00111B6A">
            <w:rPr>
              <w:noProof/>
            </w:rPr>
            <w:t>(SHANE, 1969)</w:t>
          </w:r>
          <w:r w:rsidR="00111B6A">
            <w:fldChar w:fldCharType="end"/>
          </w:r>
        </w:sdtContent>
      </w:sdt>
      <w:r w:rsidR="00111B6A">
        <w:t xml:space="preserve"> habla de </w:t>
      </w:r>
      <w:r w:rsidR="00410C0D">
        <w:t>que,</w:t>
      </w:r>
      <w:r w:rsidR="00111B6A">
        <w:t xml:space="preserve"> al momento de llevar una imagen de una roca sedimentaria al espacio de frecuencia de Fourier, se puede observar que los primeros armónicos de dicha </w:t>
      </w:r>
      <w:r w:rsidR="006A52F7">
        <w:t>sumatoria</w:t>
      </w:r>
      <w:r w:rsidR="00111B6A">
        <w:t xml:space="preserve"> </w:t>
      </w:r>
      <w:r w:rsidR="00410C0D">
        <w:t xml:space="preserve">infinita </w:t>
      </w:r>
      <w:r w:rsidR="00111B6A">
        <w:t>se encuentra la información con la cual se puede definir la esfericidad</w:t>
      </w:r>
      <w:r w:rsidR="00410C0D">
        <w:t>, ya que son los cambios más grandes y lentos</w:t>
      </w:r>
      <w:r w:rsidR="00111B6A">
        <w:t>, por lo que después de estos armónicos deben de componer la información de la redondez</w:t>
      </w:r>
      <w:r w:rsidR="00410C0D">
        <w:t>, porque son cambios mucho más precisos</w:t>
      </w:r>
      <w:r w:rsidR="00111B6A">
        <w:t xml:space="preserve">, para así poder obtener los datos de las 2 características </w:t>
      </w:r>
      <w:r w:rsidR="00410C0D">
        <w:t>que se desean predecir totalmente separada una de la otra.</w:t>
      </w:r>
    </w:p>
    <w:p w14:paraId="0D689C39" w14:textId="0CB88FB1" w:rsidR="00862193" w:rsidRDefault="00862193" w:rsidP="002B5D42">
      <w:pPr>
        <w:pStyle w:val="Ttulo2"/>
      </w:pPr>
      <w:bookmarkStart w:id="324" w:name="_Toc34294345"/>
      <w:r>
        <w:t>Principales estudios relacionados</w:t>
      </w:r>
      <w:bookmarkEnd w:id="324"/>
    </w:p>
    <w:p w14:paraId="1F6D27D5" w14:textId="32E339D2" w:rsidR="00A709C9" w:rsidRDefault="003A5F07" w:rsidP="00C0249B">
      <w:pPr>
        <w:pStyle w:val="1Textotesis"/>
      </w:pPr>
      <w:sdt>
        <w:sdtPr>
          <w:id w:val="1889984452"/>
          <w:citation/>
        </w:sdtPr>
        <w:sdtEndPr/>
        <w:sdtContent>
          <w:r w:rsidR="00A709C9">
            <w:fldChar w:fldCharType="begin"/>
          </w:r>
          <w:r w:rsidR="00A709C9">
            <w:instrText xml:space="preserve"> CITATION Ale19 \l 2058 </w:instrText>
          </w:r>
          <w:r w:rsidR="00A709C9">
            <w:fldChar w:fldCharType="separate"/>
          </w:r>
          <w:r w:rsidR="00A709C9">
            <w:rPr>
              <w:noProof/>
            </w:rPr>
            <w:t>(Pascual, 2019)</w:t>
          </w:r>
          <w:r w:rsidR="00A709C9">
            <w:fldChar w:fldCharType="end"/>
          </w:r>
        </w:sdtContent>
      </w:sdt>
      <w:r w:rsidR="00A709C9">
        <w:t xml:space="preserve"> </w:t>
      </w:r>
      <w:proofErr w:type="gramStart"/>
      <w:r w:rsidR="00A709C9">
        <w:t>habla</w:t>
      </w:r>
      <w:proofErr w:type="gramEnd"/>
      <w:r w:rsidR="00A709C9">
        <w:t xml:space="preserve"> de los estudios que se han realizado recientemente </w:t>
      </w:r>
      <w:r w:rsidR="00C0249B">
        <w:t>en la clasificación de imágenes (</w:t>
      </w:r>
      <w:proofErr w:type="spellStart"/>
      <w:r w:rsidR="00C0249B">
        <w:t>everyday</w:t>
      </w:r>
      <w:proofErr w:type="spellEnd"/>
      <w:r w:rsidR="00C0249B">
        <w:t xml:space="preserve"> </w:t>
      </w:r>
      <w:proofErr w:type="spellStart"/>
      <w:r w:rsidR="00C0249B">
        <w:t>objects</w:t>
      </w:r>
      <w:proofErr w:type="spellEnd"/>
      <w:r w:rsidR="00C0249B">
        <w:t xml:space="preserve">) y que realiza un mejor trabajo las CNN que otros algoritmos, </w:t>
      </w:r>
      <w:r w:rsidR="00C0249B">
        <w:lastRenderedPageBreak/>
        <w:t>además, con una CNN de 5 capas, consiguió una precisión del 89.43 % en imágenes de rocas que se encuentran en la escena natural o en el ambiente.</w:t>
      </w:r>
    </w:p>
    <w:p w14:paraId="623FF9D6" w14:textId="053DD3CC" w:rsidR="00F06223" w:rsidRDefault="003A5F07" w:rsidP="00F06223">
      <w:pPr>
        <w:pStyle w:val="1Textotesis"/>
      </w:pPr>
      <w:sdt>
        <w:sdtPr>
          <w:id w:val="-413241324"/>
          <w:citation/>
        </w:sdtPr>
        <w:sdtEndPr/>
        <w:sdtContent>
          <w:r w:rsidR="00C0249B">
            <w:fldChar w:fldCharType="begin"/>
          </w:r>
          <w:r w:rsidR="00C0249B">
            <w:instrText xml:space="preserve"> CITATION Guo17 \l 2058 </w:instrText>
          </w:r>
          <w:r w:rsidR="00C0249B">
            <w:fldChar w:fldCharType="separate"/>
          </w:r>
          <w:r w:rsidR="00C0249B">
            <w:rPr>
              <w:noProof/>
            </w:rPr>
            <w:t>(Guo, 2017)</w:t>
          </w:r>
          <w:r w:rsidR="00C0249B">
            <w:fldChar w:fldCharType="end"/>
          </w:r>
        </w:sdtContent>
      </w:sdt>
      <w:r w:rsidR="00C0249B">
        <w:t xml:space="preserve"> obtiene una precisión del 98.5 % en la clasificación</w:t>
      </w:r>
      <w:r w:rsidR="00F06223">
        <w:t xml:space="preserve"> de la granularidad</w:t>
      </w:r>
      <w:r w:rsidR="00C0249B">
        <w:t xml:space="preserve"> de imágenes de secciones delgadas (</w:t>
      </w:r>
      <w:proofErr w:type="spellStart"/>
      <w:r w:rsidR="00C0249B">
        <w:t>thin</w:t>
      </w:r>
      <w:proofErr w:type="spellEnd"/>
      <w:r w:rsidR="00C0249B">
        <w:t xml:space="preserve"> </w:t>
      </w:r>
      <w:proofErr w:type="spellStart"/>
      <w:r w:rsidR="00C0249B">
        <w:t>sections</w:t>
      </w:r>
      <w:proofErr w:type="spellEnd"/>
      <w:r w:rsidR="00C0249B">
        <w:t xml:space="preserve">) de rocas en los espacios de color HSV, </w:t>
      </w:r>
      <w:proofErr w:type="spellStart"/>
      <w:r w:rsidR="00C0249B">
        <w:t>YCbCr</w:t>
      </w:r>
      <w:proofErr w:type="spellEnd"/>
      <w:r w:rsidR="00C0249B">
        <w:t xml:space="preserve"> o RGB</w:t>
      </w:r>
      <w:r w:rsidR="00F06223">
        <w:t xml:space="preserve"> como entrada</w:t>
      </w:r>
      <w:r w:rsidR="00C0249B">
        <w:t>, con una CNN de 6 capas.</w:t>
      </w:r>
    </w:p>
    <w:p w14:paraId="2C8EE20B" w14:textId="4390EFC5" w:rsidR="00F06223" w:rsidRPr="00A709C9" w:rsidRDefault="003A5F07" w:rsidP="00C0249B">
      <w:pPr>
        <w:pStyle w:val="1Textotesis"/>
      </w:pPr>
      <w:sdt>
        <w:sdtPr>
          <w:id w:val="-1809469833"/>
          <w:citation/>
        </w:sdtPr>
        <w:sdtEndPr/>
        <w:sdtContent>
          <w:r w:rsidR="00F06223">
            <w:fldChar w:fldCharType="begin"/>
          </w:r>
          <w:r w:rsidR="00F06223">
            <w:instrText xml:space="preserve"> CITATION LIU14 \l 2058 </w:instrText>
          </w:r>
          <w:r w:rsidR="00F06223">
            <w:fldChar w:fldCharType="separate"/>
          </w:r>
          <w:r w:rsidR="00F06223">
            <w:rPr>
              <w:noProof/>
            </w:rPr>
            <w:t>(LIU Ye, 2014)</w:t>
          </w:r>
          <w:r w:rsidR="00F06223">
            <w:fldChar w:fldCharType="end"/>
          </w:r>
        </w:sdtContent>
      </w:sdt>
      <w:r w:rsidR="00F06223">
        <w:t xml:space="preserve"> </w:t>
      </w:r>
      <w:proofErr w:type="gramStart"/>
      <w:r w:rsidR="00F06223">
        <w:t>obtiene</w:t>
      </w:r>
      <w:proofErr w:type="gramEnd"/>
      <w:r w:rsidR="00F06223">
        <w:t xml:space="preserve"> una precisión del 95% en la clasificación del tipo de roca con imágenes de secciones delgadas (</w:t>
      </w:r>
      <w:proofErr w:type="spellStart"/>
      <w:r w:rsidR="00F06223">
        <w:t>thin</w:t>
      </w:r>
      <w:proofErr w:type="spellEnd"/>
      <w:r w:rsidR="00F06223">
        <w:t xml:space="preserve"> </w:t>
      </w:r>
      <w:proofErr w:type="spellStart"/>
      <w:r w:rsidR="00F06223">
        <w:t>sections</w:t>
      </w:r>
      <w:proofErr w:type="spellEnd"/>
      <w:r w:rsidR="00F06223">
        <w:t>) en espacio</w:t>
      </w:r>
      <w:r w:rsidR="004105A6">
        <w:t>s</w:t>
      </w:r>
      <w:r w:rsidR="00F06223">
        <w:t xml:space="preserve"> de color RGB</w:t>
      </w:r>
      <w:r w:rsidR="004105A6">
        <w:t xml:space="preserve">, HSV, YIQ y </w:t>
      </w:r>
      <w:proofErr w:type="spellStart"/>
      <w:r w:rsidR="004105A6">
        <w:t>YCbCr</w:t>
      </w:r>
      <w:proofErr w:type="spellEnd"/>
      <w:r w:rsidR="00F06223">
        <w:t xml:space="preserve"> como entrada, con una red neuronal artificial (ANN).</w:t>
      </w:r>
    </w:p>
    <w:p w14:paraId="016F0A83" w14:textId="41FD7CEC" w:rsidR="00862193" w:rsidRDefault="00862193" w:rsidP="002B5D42">
      <w:pPr>
        <w:pStyle w:val="Ttulo2"/>
      </w:pPr>
      <w:bookmarkStart w:id="325" w:name="_Toc34294346"/>
      <w:r>
        <w:t>Contribuciones y limitaciones de estudios previos</w:t>
      </w:r>
      <w:bookmarkEnd w:id="325"/>
    </w:p>
    <w:p w14:paraId="34AE4A78" w14:textId="08CA92E8" w:rsidR="008762EF" w:rsidRDefault="003A5F07" w:rsidP="008762EF">
      <w:pPr>
        <w:pStyle w:val="1Textotesis"/>
      </w:pPr>
      <w:sdt>
        <w:sdtPr>
          <w:id w:val="-543757877"/>
          <w:citation/>
        </w:sdtPr>
        <w:sdtEndPr/>
        <w:sdtContent>
          <w:r w:rsidR="008E6480">
            <w:fldChar w:fldCharType="begin"/>
          </w:r>
          <w:r w:rsidR="008E6480">
            <w:instrText xml:space="preserve"> CITATION Ale19 \l 2058 </w:instrText>
          </w:r>
          <w:r w:rsidR="008E6480">
            <w:fldChar w:fldCharType="separate"/>
          </w:r>
          <w:r w:rsidR="008E6480">
            <w:rPr>
              <w:noProof/>
            </w:rPr>
            <w:t>(Pascual, 2019)</w:t>
          </w:r>
          <w:r w:rsidR="008E6480">
            <w:fldChar w:fldCharType="end"/>
          </w:r>
        </w:sdtContent>
      </w:sdt>
      <w:r w:rsidR="008E6480">
        <w:t xml:space="preserve"> </w:t>
      </w:r>
      <w:proofErr w:type="gramStart"/>
      <w:r w:rsidR="008E6480">
        <w:t>demuestra</w:t>
      </w:r>
      <w:proofErr w:type="gramEnd"/>
      <w:r w:rsidR="008E6480">
        <w:t xml:space="preserve"> que las CNN se desempeña mejor que las máquinas de soporte vectorial (SVM) en clasificar imágenes limpias y uniformes de rocas, además que poseen una potencial alto en clasificar rocas en su ambiente.</w:t>
      </w:r>
    </w:p>
    <w:p w14:paraId="5E728D98" w14:textId="15019B57" w:rsidR="008E6480" w:rsidRDefault="003A5F07" w:rsidP="008762EF">
      <w:pPr>
        <w:pStyle w:val="1Textotesis"/>
      </w:pPr>
      <w:sdt>
        <w:sdtPr>
          <w:id w:val="-1308388926"/>
          <w:citation/>
        </w:sdtPr>
        <w:sdtEndPr/>
        <w:sdtContent>
          <w:r w:rsidR="008E6480">
            <w:fldChar w:fldCharType="begin"/>
          </w:r>
          <w:r w:rsidR="008E6480">
            <w:instrText xml:space="preserve"> CITATION Guo17 \l 2058 </w:instrText>
          </w:r>
          <w:r w:rsidR="008E6480">
            <w:fldChar w:fldCharType="separate"/>
          </w:r>
          <w:r w:rsidR="008E6480">
            <w:rPr>
              <w:noProof/>
            </w:rPr>
            <w:t>(Guo, 2017)</w:t>
          </w:r>
          <w:r w:rsidR="008E6480">
            <w:fldChar w:fldCharType="end"/>
          </w:r>
        </w:sdtContent>
      </w:sdt>
      <w:r w:rsidR="008E6480">
        <w:t xml:space="preserve"> </w:t>
      </w:r>
      <w:proofErr w:type="gramStart"/>
      <w:r w:rsidR="008E6480">
        <w:t>demuestra</w:t>
      </w:r>
      <w:proofErr w:type="gramEnd"/>
      <w:r w:rsidR="008E6480">
        <w:t xml:space="preserve"> que se clasifica con gran confianza en los espacios de color HSV, </w:t>
      </w:r>
      <w:proofErr w:type="spellStart"/>
      <w:r w:rsidR="008E6480">
        <w:t>YCbCr</w:t>
      </w:r>
      <w:proofErr w:type="spellEnd"/>
      <w:r w:rsidR="008E6480">
        <w:t xml:space="preserve"> y RGB, pero, sus resultados siguen estando sesgados</w:t>
      </w:r>
      <w:r w:rsidR="004105A6">
        <w:t xml:space="preserve"> debido a que solo se usaron imágenes single </w:t>
      </w:r>
      <w:proofErr w:type="spellStart"/>
      <w:r w:rsidR="004105A6">
        <w:t>polarized</w:t>
      </w:r>
      <w:proofErr w:type="spellEnd"/>
      <w:r w:rsidR="004105A6">
        <w:t>.</w:t>
      </w:r>
    </w:p>
    <w:p w14:paraId="79B11FC9" w14:textId="277E7291" w:rsidR="004105A6" w:rsidRPr="008762EF" w:rsidRDefault="003A5F07" w:rsidP="008762EF">
      <w:pPr>
        <w:pStyle w:val="1Textotesis"/>
      </w:pPr>
      <w:sdt>
        <w:sdtPr>
          <w:id w:val="-611513865"/>
          <w:citation/>
        </w:sdtPr>
        <w:sdtEndPr/>
        <w:sdtContent>
          <w:r w:rsidR="004105A6">
            <w:fldChar w:fldCharType="begin"/>
          </w:r>
          <w:r w:rsidR="004105A6">
            <w:instrText xml:space="preserve"> CITATION LIU14 \l 2058 </w:instrText>
          </w:r>
          <w:r w:rsidR="004105A6">
            <w:fldChar w:fldCharType="separate"/>
          </w:r>
          <w:r w:rsidR="004105A6">
            <w:rPr>
              <w:noProof/>
            </w:rPr>
            <w:t>(LIU Ye, 2014)</w:t>
          </w:r>
          <w:r w:rsidR="004105A6">
            <w:fldChar w:fldCharType="end"/>
          </w:r>
        </w:sdtContent>
      </w:sdt>
      <w:r w:rsidR="004105A6">
        <w:t xml:space="preserve"> </w:t>
      </w:r>
      <w:proofErr w:type="gramStart"/>
      <w:r w:rsidR="004105A6">
        <w:t>muestra</w:t>
      </w:r>
      <w:proofErr w:type="gramEnd"/>
      <w:r w:rsidR="004105A6">
        <w:t xml:space="preserve"> una forma de clasificar los tipos de </w:t>
      </w:r>
      <w:r w:rsidR="00EA5ABB">
        <w:t>rocas,</w:t>
      </w:r>
      <w:r w:rsidR="004105A6">
        <w:t xml:space="preserve"> </w:t>
      </w:r>
      <w:r w:rsidR="007B075E">
        <w:t>pero el número de imágenes para entrenar la red neuronal no es el adecuado.</w:t>
      </w:r>
    </w:p>
    <w:p w14:paraId="7BF849ED" w14:textId="4431D974" w:rsidR="007B4797" w:rsidRDefault="007B4797" w:rsidP="002B5D42">
      <w:pPr>
        <w:pStyle w:val="Ttulo2"/>
      </w:pPr>
      <w:bookmarkStart w:id="326" w:name="_Toc34294347"/>
      <w:r>
        <w:t>Comparación entre los trabajos relacionados y la propuesta de investigación</w:t>
      </w:r>
      <w:bookmarkEnd w:id="326"/>
    </w:p>
    <w:p w14:paraId="47700C7C" w14:textId="1EB489B0" w:rsidR="0096063E" w:rsidRPr="0096063E" w:rsidRDefault="0096063E" w:rsidP="0096063E">
      <w:pPr>
        <w:pStyle w:val="1Textotesis"/>
      </w:pPr>
      <w:r>
        <w:t xml:space="preserve">Las redes neuronales </w:t>
      </w:r>
      <w:proofErr w:type="spellStart"/>
      <w:r>
        <w:t>convolucionales</w:t>
      </w:r>
      <w:proofErr w:type="spellEnd"/>
      <w:r>
        <w:t xml:space="preserve"> (CNN) necesitan una entrada N x M x S (la S puede variar debido a si la imagen está en escala de grises o en algún espacio de color) debido a la na</w:t>
      </w:r>
      <w:r w:rsidR="00397983">
        <w:t xml:space="preserve">turaleza de la </w:t>
      </w:r>
      <w:proofErr w:type="spellStart"/>
      <w:r w:rsidR="00397983">
        <w:t>convolución</w:t>
      </w:r>
      <w:proofErr w:type="spellEnd"/>
      <w:r w:rsidR="00397983">
        <w:t xml:space="preserve"> y de</w:t>
      </w:r>
      <w:r>
        <w:t>pendiendo de la cantidad de capas ocultas que se tengan, serían muchísimas más operaciones que una red neuronal profunda, por lo que se propone reducir esa cantidad de entrada a 4 x N</w:t>
      </w:r>
      <w:r w:rsidR="00073CA4">
        <w:t>, con lo que se reduciría mucho la información que se entrega de la imagen a la red</w:t>
      </w:r>
      <w:r>
        <w:t xml:space="preserve">, donde la N será el número de armónicos, y el 4 son los coeficientes que son obtenidos mediante Fourier Elíptico </w:t>
      </w:r>
      <w:sdt>
        <w:sdtPr>
          <w:id w:val="582729026"/>
          <w:citation/>
        </w:sdtPr>
        <w:sdtEndPr/>
        <w:sdtContent>
          <w:r>
            <w:fldChar w:fldCharType="begin"/>
          </w:r>
          <w:r>
            <w:instrText xml:space="preserve"> CITATION FRA81 \l 2058 </w:instrText>
          </w:r>
          <w:r>
            <w:fldChar w:fldCharType="separate"/>
          </w:r>
          <w:r>
            <w:rPr>
              <w:noProof/>
            </w:rPr>
            <w:t>(GIARDINA, 1981)</w:t>
          </w:r>
          <w:r>
            <w:fldChar w:fldCharType="end"/>
          </w:r>
        </w:sdtContent>
      </w:sdt>
      <w:r>
        <w:t xml:space="preserve">, como estamos tratando una señal bidimensional, el método entregará 2 coeficientes por cada grado de </w:t>
      </w:r>
      <w:proofErr w:type="spellStart"/>
      <w:r>
        <w:t>dimensionalidad</w:t>
      </w:r>
      <w:proofErr w:type="spellEnd"/>
      <w:r>
        <w:t>.</w:t>
      </w:r>
    </w:p>
    <w:p w14:paraId="7473DBB3" w14:textId="6229E30D" w:rsidR="00862193" w:rsidRDefault="00862193" w:rsidP="002B5D42">
      <w:pPr>
        <w:pStyle w:val="Ttulo2"/>
      </w:pPr>
      <w:bookmarkStart w:id="327" w:name="_Toc34294348"/>
      <w:r>
        <w:lastRenderedPageBreak/>
        <w:t>Modelo o esquema general de investigación</w:t>
      </w:r>
      <w:bookmarkEnd w:id="327"/>
    </w:p>
    <w:p w14:paraId="33BDFC79" w14:textId="3D036714" w:rsidR="007C3896" w:rsidRPr="007C3896" w:rsidRDefault="007C3896" w:rsidP="007C3896">
      <w:pPr>
        <w:pStyle w:val="1Textotesis"/>
        <w:ind w:firstLine="357"/>
        <w:sectPr w:rsidR="007C3896" w:rsidRPr="007C3896" w:rsidSect="002C1E3E">
          <w:headerReference w:type="default" r:id="rId14"/>
          <w:headerReference w:type="first" r:id="rId15"/>
          <w:pgSz w:w="12240" w:h="15840"/>
          <w:pgMar w:top="1418" w:right="1418" w:bottom="1418" w:left="1775" w:header="709" w:footer="709" w:gutter="0"/>
          <w:cols w:space="708"/>
          <w:titlePg/>
          <w:docGrid w:linePitch="360"/>
        </w:sectPr>
      </w:pPr>
      <w:r w:rsidRPr="007C3896">
        <w:t xml:space="preserve">Este trabajo tiene un enfoque de investigación de tipo Aplicada, debido a que busca </w:t>
      </w:r>
      <w:r>
        <w:t xml:space="preserve">la manera de poder crear un modelo de redes neuronales junto con los armónicos de Fourier como entrada de imágenes de rocas sedimentarias, y que a su vez, este modelo sea mejor que los trabajos que ya existen relacionados a la clasificación de la esfericidad y redondez de las rocas </w:t>
      </w:r>
      <w:proofErr w:type="gramStart"/>
      <w:r>
        <w:t>sedimentarias .</w:t>
      </w:r>
      <w:proofErr w:type="gramEnd"/>
    </w:p>
    <w:p w14:paraId="01F43F33" w14:textId="0B895544" w:rsidR="00E778E8" w:rsidRPr="00061B4A" w:rsidRDefault="007B4797" w:rsidP="00F06223">
      <w:pPr>
        <w:pStyle w:val="Ttulo1"/>
        <w:spacing w:before="360"/>
        <w:ind w:left="357" w:hanging="357"/>
        <w:rPr>
          <w:rFonts w:ascii="Palatino Linotype" w:hAnsi="Palatino Linotype"/>
        </w:rPr>
      </w:pPr>
      <w:bookmarkStart w:id="328" w:name="_Toc34294349"/>
      <w:r>
        <w:rPr>
          <w:rFonts w:ascii="Palatino Linotype" w:hAnsi="Palatino Linotype"/>
        </w:rPr>
        <w:lastRenderedPageBreak/>
        <w:t>Método y propuesta de investigación</w:t>
      </w:r>
      <w:bookmarkEnd w:id="328"/>
    </w:p>
    <w:p w14:paraId="6D049109" w14:textId="426946FD" w:rsidR="00E778E8" w:rsidRDefault="007B4797" w:rsidP="00E778E8">
      <w:pPr>
        <w:pStyle w:val="Ttulo2"/>
        <w:rPr>
          <w:rFonts w:ascii="Palatino Linotype" w:hAnsi="Palatino Linotype"/>
        </w:rPr>
      </w:pPr>
      <w:bookmarkStart w:id="329" w:name="_Toc34294350"/>
      <w:r>
        <w:rPr>
          <w:rFonts w:ascii="Palatino Linotype" w:hAnsi="Palatino Linotype"/>
        </w:rPr>
        <w:t>Modelo de investigación</w:t>
      </w:r>
      <w:bookmarkEnd w:id="329"/>
    </w:p>
    <w:p w14:paraId="5D07D459" w14:textId="77777777" w:rsidR="00450123" w:rsidRDefault="00450123" w:rsidP="00450123">
      <w:pPr>
        <w:pStyle w:val="1Textotesis"/>
      </w:pPr>
      <w:bookmarkStart w:id="330" w:name="_Toc34294351"/>
      <w:r>
        <w:t>El trabajo de investigación está dividido en 6 etapas de las cuales se van a describir a continuación:</w:t>
      </w:r>
    </w:p>
    <w:p w14:paraId="106A488E" w14:textId="77777777" w:rsidR="00450123" w:rsidRDefault="00450123" w:rsidP="00450123">
      <w:pPr>
        <w:pStyle w:val="1Textotesis"/>
        <w:numPr>
          <w:ilvl w:val="0"/>
          <w:numId w:val="29"/>
        </w:numPr>
      </w:pPr>
      <w:r>
        <w:t xml:space="preserve">La primera etapa consiste en conseguir 1500 imágenes de todas las clases de esfericidad y redondez para poder entrenar de manera equitativa la red, y después probar con las imágenes de </w:t>
      </w:r>
      <w:sdt>
        <w:sdtPr>
          <w:id w:val="-1393574413"/>
          <w:citation/>
        </w:sdtPr>
        <w:sdtEndPr/>
        <w:sdtContent>
          <w:r>
            <w:fldChar w:fldCharType="begin"/>
          </w:r>
          <w:r>
            <w:instrText xml:space="preserve"> CITATION WCK41 \l 2058 </w:instrText>
          </w:r>
          <w:r>
            <w:fldChar w:fldCharType="separate"/>
          </w:r>
          <w:r>
            <w:rPr>
              <w:noProof/>
            </w:rPr>
            <w:t>(Krumbein, 1941)</w:t>
          </w:r>
          <w:r>
            <w:fldChar w:fldCharType="end"/>
          </w:r>
        </w:sdtContent>
      </w:sdt>
      <w:r>
        <w:t xml:space="preserve"> y verificar los resultados.</w:t>
      </w:r>
    </w:p>
    <w:p w14:paraId="586E2A7A" w14:textId="77777777" w:rsidR="00450123" w:rsidRDefault="00450123" w:rsidP="00450123">
      <w:pPr>
        <w:pStyle w:val="1Textotesis"/>
        <w:numPr>
          <w:ilvl w:val="0"/>
          <w:numId w:val="29"/>
        </w:numPr>
      </w:pPr>
      <w:r>
        <w:t>La segunda etapa se obtiene el valor de redondez y esfericidad de cada una de las imágenes de entrenamiento con los métodos propuestos.</w:t>
      </w:r>
    </w:p>
    <w:p w14:paraId="156081AF" w14:textId="77777777" w:rsidR="00450123" w:rsidRDefault="00450123" w:rsidP="00450123">
      <w:pPr>
        <w:pStyle w:val="1Textotesis"/>
        <w:numPr>
          <w:ilvl w:val="0"/>
          <w:numId w:val="29"/>
        </w:numPr>
      </w:pPr>
      <w:r>
        <w:t>La tercera etapa se saca el valor de las constantes de los primeros 40 armónicos de la serie de Fourier elíptico de cada una de las imágenes de entrenamiento, aparte, relacionar estos armónicos con su valor de esfericidad y redondez.</w:t>
      </w:r>
    </w:p>
    <w:p w14:paraId="325BD79D" w14:textId="77777777" w:rsidR="00450123" w:rsidRDefault="00450123" w:rsidP="00450123">
      <w:pPr>
        <w:pStyle w:val="1Textotesis"/>
        <w:numPr>
          <w:ilvl w:val="0"/>
          <w:numId w:val="29"/>
        </w:numPr>
      </w:pPr>
      <w:r>
        <w:t>La cuarta etapa consiste entrenar las 2 redes neuronales, la que va a clasificar la esfericidad, y la que va a clasificar la redondez, con los valores de entrada que será los armónicos de Fourier elíptico y su respectiva salida.</w:t>
      </w:r>
    </w:p>
    <w:p w14:paraId="086B6EFD" w14:textId="77777777" w:rsidR="00450123" w:rsidRDefault="00450123" w:rsidP="00450123">
      <w:pPr>
        <w:pStyle w:val="1Textotesis"/>
        <w:numPr>
          <w:ilvl w:val="0"/>
          <w:numId w:val="29"/>
        </w:numPr>
      </w:pPr>
      <w:r>
        <w:t>Una vez entrenada cada red, obtener los armónicos de Fourier elíptico de las imágenes de prueba.</w:t>
      </w:r>
    </w:p>
    <w:p w14:paraId="1C8DA84B" w14:textId="77777777" w:rsidR="00450123" w:rsidRPr="00862193" w:rsidRDefault="00450123" w:rsidP="00450123">
      <w:pPr>
        <w:pStyle w:val="1Textotesis"/>
        <w:numPr>
          <w:ilvl w:val="0"/>
          <w:numId w:val="29"/>
        </w:numPr>
      </w:pPr>
      <w:r>
        <w:t>La última etapa es clasificar las imágenes de prueba y observar los resultados.</w:t>
      </w:r>
    </w:p>
    <w:p w14:paraId="017E0A8F" w14:textId="7F889146" w:rsidR="00450123" w:rsidRPr="00061B4A" w:rsidRDefault="00450123" w:rsidP="00450123">
      <w:pPr>
        <w:rPr>
          <w:rFonts w:ascii="Palatino Linotype" w:hAnsi="Palatino Linotype"/>
        </w:rPr>
      </w:pPr>
      <w:r>
        <w:rPr>
          <w:rFonts w:ascii="Palatino Linotype" w:hAnsi="Palatino Linotype"/>
          <w:noProof/>
          <w:lang w:eastAsia="es-MX"/>
        </w:rPr>
        <w:lastRenderedPageBreak/>
        <w:drawing>
          <wp:inline distT="0" distB="0" distL="0" distR="0" wp14:anchorId="77218C14" wp14:editId="7E1ED2C3">
            <wp:extent cx="5737860" cy="2247900"/>
            <wp:effectExtent l="0" t="0" r="0" b="0"/>
            <wp:docPr id="3" name="Picture 3" descr="Esquema de investi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quema de investiga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7860" cy="2247900"/>
                    </a:xfrm>
                    <a:prstGeom prst="rect">
                      <a:avLst/>
                    </a:prstGeom>
                    <a:noFill/>
                    <a:ln>
                      <a:noFill/>
                    </a:ln>
                  </pic:spPr>
                </pic:pic>
              </a:graphicData>
            </a:graphic>
          </wp:inline>
        </w:drawing>
      </w:r>
    </w:p>
    <w:p w14:paraId="633CE92C" w14:textId="6134E154" w:rsidR="00E778E8" w:rsidRDefault="007B4797" w:rsidP="00E778E8">
      <w:pPr>
        <w:pStyle w:val="Ttulo2"/>
        <w:rPr>
          <w:rFonts w:ascii="Palatino Linotype" w:hAnsi="Palatino Linotype"/>
        </w:rPr>
      </w:pPr>
      <w:r>
        <w:rPr>
          <w:rFonts w:ascii="Palatino Linotype" w:hAnsi="Palatino Linotype"/>
        </w:rPr>
        <w:t>Descripción de la propuesta</w:t>
      </w:r>
      <w:bookmarkEnd w:id="330"/>
    </w:p>
    <w:p w14:paraId="44B52F44" w14:textId="72A333F4" w:rsidR="00C73D7F" w:rsidRDefault="00C73D7F" w:rsidP="00C73D7F">
      <w:pPr>
        <w:pStyle w:val="1Textotesis"/>
      </w:pPr>
      <w:r>
        <w:t xml:space="preserve">El método de los círculos circunscritos para medir la redondez de una imagen </w:t>
      </w:r>
      <w:sdt>
        <w:sdtPr>
          <w:id w:val="-651601934"/>
          <w:citation/>
        </w:sdtPr>
        <w:sdtEndPr/>
        <w:sdtContent>
          <w:r>
            <w:fldChar w:fldCharType="begin"/>
          </w:r>
          <w:r>
            <w:instrText xml:space="preserve"> CITATION Rom16 \l 2058 </w:instrText>
          </w:r>
          <w:r>
            <w:fldChar w:fldCharType="separate"/>
          </w:r>
          <w:r>
            <w:rPr>
              <w:noProof/>
            </w:rPr>
            <w:t>(Hryciw, 2016)</w:t>
          </w:r>
          <w:r>
            <w:fldChar w:fldCharType="end"/>
          </w:r>
        </w:sdtContent>
      </w:sdt>
      <w:r>
        <w:t xml:space="preserve"> es para encontrar el círculo que mejor se ajusta en cada parte del contorno, con ciertas restricciones para ser tomado en cuenta o no, y al final poder relacionar todos esos círculos con el círculo circunscrito mayor de la figura, y poder obtener el valor de redondez que pose</w:t>
      </w:r>
      <w:r w:rsidR="00007696">
        <w:t>e (Figura 1).</w:t>
      </w:r>
    </w:p>
    <w:p w14:paraId="12C31640" w14:textId="53E2598F" w:rsidR="00C73D7F" w:rsidRDefault="00311E14" w:rsidP="00C73D7F">
      <w:pPr>
        <w:pStyle w:val="1Textotesis"/>
        <w:jc w:val="center"/>
      </w:pPr>
      <w:r>
        <w:pict w14:anchorId="383C5BCF">
          <v:shape id="_x0000_i1026" type="#_x0000_t75" style="width:292pt;height:219pt">
            <v:imagedata r:id="rId17" o:title="14"/>
          </v:shape>
        </w:pict>
      </w:r>
    </w:p>
    <w:p w14:paraId="2D92A34F" w14:textId="31C947E4" w:rsidR="00007696" w:rsidRDefault="00007696" w:rsidP="00C73D7F">
      <w:pPr>
        <w:pStyle w:val="1Textotesis"/>
        <w:jc w:val="center"/>
      </w:pPr>
      <w:r>
        <w:t>Figura 1. Exposición del funcionamiento del método de círculos circunscritos.</w:t>
      </w:r>
    </w:p>
    <w:p w14:paraId="11D7B7C5" w14:textId="0AFB801A" w:rsidR="00007696" w:rsidRPr="00C73D7F" w:rsidRDefault="00007696" w:rsidP="00007696">
      <w:pPr>
        <w:pStyle w:val="1Textotesis"/>
      </w:pPr>
      <w:r>
        <w:lastRenderedPageBreak/>
        <w:t xml:space="preserve">Se decidió usar por encima de otros porque es el uso del método propuesto por </w:t>
      </w:r>
      <w:sdt>
        <w:sdtPr>
          <w:id w:val="660512933"/>
          <w:citation/>
        </w:sdtPr>
        <w:sdtEndPr/>
        <w:sdtContent>
          <w:r>
            <w:fldChar w:fldCharType="begin"/>
          </w:r>
          <w:r>
            <w:instrText xml:space="preserve"> CITATION WCK41 \l 2058 </w:instrText>
          </w:r>
          <w:r>
            <w:fldChar w:fldCharType="separate"/>
          </w:r>
          <w:r>
            <w:rPr>
              <w:noProof/>
            </w:rPr>
            <w:t>(Krumbein, 1941)</w:t>
          </w:r>
          <w:r>
            <w:fldChar w:fldCharType="end"/>
          </w:r>
        </w:sdtContent>
      </w:sdt>
      <w:r>
        <w:t xml:space="preserve"> para medir la redondez pero llevado de forma digital, además de ser un método muy bien aceptado en el ambiente de la geología.</w:t>
      </w:r>
    </w:p>
    <w:p w14:paraId="44749EBA" w14:textId="2161CB83" w:rsidR="006A52F7" w:rsidRPr="006A52F7" w:rsidRDefault="006A52F7" w:rsidP="006A52F7">
      <w:pPr>
        <w:pStyle w:val="1Textotesis"/>
      </w:pPr>
      <w:r>
        <w:t xml:space="preserve">Fourier elíptico </w:t>
      </w:r>
      <w:sdt>
        <w:sdtPr>
          <w:id w:val="-523714376"/>
          <w:citation/>
        </w:sdtPr>
        <w:sdtEndPr/>
        <w:sdtContent>
          <w:r>
            <w:fldChar w:fldCharType="begin"/>
          </w:r>
          <w:r>
            <w:instrText xml:space="preserve"> CITATION FRA81 \l 2058 </w:instrText>
          </w:r>
          <w:r>
            <w:fldChar w:fldCharType="separate"/>
          </w:r>
          <w:r>
            <w:rPr>
              <w:noProof/>
            </w:rPr>
            <w:t>(GIARDINA, 1981)</w:t>
          </w:r>
          <w:r>
            <w:fldChar w:fldCharType="end"/>
          </w:r>
        </w:sdtContent>
      </w:sdt>
      <w:r>
        <w:t xml:space="preserve"> es un método en el cual se descompone la señal de una imagen en una sumatoria infinita de términos, donde cada término es una elipse con sus características específicas, independientes de las demás, haciendo más fácil la tarea de analizar dicha información por separado, y presuntamente encontrar patrones que difícilmente o con más trabajo se podrían encontrar analizando la imagen completa.</w:t>
      </w:r>
    </w:p>
    <w:p w14:paraId="7E3DCC22" w14:textId="243B88B8" w:rsidR="008C1022" w:rsidRDefault="008C1022" w:rsidP="008C1022">
      <w:pPr>
        <w:pStyle w:val="1Textotesis"/>
      </w:pPr>
      <w:r>
        <w:t xml:space="preserve">La decisión de usar Fourier elíptico por encima de Fourier es el hecho de que no puede describir la esfericidad de una figura </w:t>
      </w:r>
      <w:proofErr w:type="spellStart"/>
      <w:r>
        <w:t>elongada</w:t>
      </w:r>
      <w:proofErr w:type="spellEnd"/>
      <w:r>
        <w:t xml:space="preserve"> (Figura 1) con tan pocos armónicos, por el hecho de usar una </w:t>
      </w:r>
      <w:r w:rsidR="006A52F7">
        <w:t>sumatoria</w:t>
      </w:r>
      <w:r>
        <w:t xml:space="preserve"> infinita de círculos</w:t>
      </w:r>
      <w:r w:rsidR="006A52F7">
        <w:t xml:space="preserve"> (Por estar trabajando en 2 dimensiones</w:t>
      </w:r>
      <w:r w:rsidR="00C73D7F">
        <w:t>)</w:t>
      </w:r>
      <w:r>
        <w:t xml:space="preserve">, en cambio Fourier elíptico solo le bastarían unos cuantos armónicos para hacerlo, como su nombre lo dice, usa elipses para aproximar la figura, por lo que resulta en una reducción de información para describir absolutamente lo mismo, además de ser invariante a la escala y rotación, este hecho nos permite no preocuparnos que los valores resultantes cambien debido a </w:t>
      </w:r>
      <w:r w:rsidR="00C73D7F">
        <w:t>que las imágenes están escaladas, o, giradas</w:t>
      </w:r>
      <w:r>
        <w:t>.</w:t>
      </w:r>
    </w:p>
    <w:p w14:paraId="1A454301" w14:textId="7E7A656D" w:rsidR="008C1022" w:rsidRDefault="008C1022" w:rsidP="008C1022">
      <w:pPr>
        <w:pStyle w:val="1Textotesis"/>
        <w:jc w:val="center"/>
      </w:pPr>
      <w:r w:rsidRPr="008C1022">
        <w:rPr>
          <w:noProof/>
          <w:lang w:eastAsia="es-MX"/>
        </w:rPr>
        <w:drawing>
          <wp:inline distT="0" distB="0" distL="0" distR="0" wp14:anchorId="298DA834" wp14:editId="18D855F8">
            <wp:extent cx="1557263" cy="3390900"/>
            <wp:effectExtent l="0" t="0" r="5080" b="0"/>
            <wp:docPr id="1" name="Picture 1" descr="C:\Users\HeavyRain350\Desktop\academico\MCPI\3er Semestre\Tesis\morfologia\Morphology\database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avyRain350\Desktop\academico\MCPI\3er Semestre\Tesis\morfologia\Morphology\database1\3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59114" cy="3394931"/>
                    </a:xfrm>
                    <a:prstGeom prst="rect">
                      <a:avLst/>
                    </a:prstGeom>
                    <a:noFill/>
                    <a:ln>
                      <a:noFill/>
                    </a:ln>
                  </pic:spPr>
                </pic:pic>
              </a:graphicData>
            </a:graphic>
          </wp:inline>
        </w:drawing>
      </w:r>
    </w:p>
    <w:p w14:paraId="38920B12" w14:textId="5E775128" w:rsidR="008C1022" w:rsidRPr="008C1022" w:rsidRDefault="008C1022" w:rsidP="008C1022">
      <w:pPr>
        <w:pStyle w:val="1Textotesis"/>
        <w:jc w:val="center"/>
      </w:pPr>
      <w:r>
        <w:t xml:space="preserve">Figura </w:t>
      </w:r>
      <w:r w:rsidR="00007696">
        <w:t>2</w:t>
      </w:r>
      <w:r>
        <w:t xml:space="preserve">. Imagen </w:t>
      </w:r>
      <w:r w:rsidR="00C930FE">
        <w:t xml:space="preserve">blanco y negro </w:t>
      </w:r>
      <w:r>
        <w:t xml:space="preserve">de una roca sedimentaria </w:t>
      </w:r>
      <w:proofErr w:type="spellStart"/>
      <w:r>
        <w:t>elongada</w:t>
      </w:r>
      <w:proofErr w:type="spellEnd"/>
      <w:r>
        <w:t>.</w:t>
      </w:r>
    </w:p>
    <w:p w14:paraId="0B2F7DF4" w14:textId="77777777" w:rsidR="004A76FA" w:rsidRPr="00061B4A" w:rsidRDefault="004A76FA" w:rsidP="004A76FA">
      <w:pPr>
        <w:pStyle w:val="1Textotesis"/>
        <w:rPr>
          <w:rFonts w:ascii="Palatino Linotype" w:hAnsi="Palatino Linotype"/>
        </w:rPr>
      </w:pPr>
    </w:p>
    <w:p w14:paraId="1F92ADC8" w14:textId="6A3CDA8F" w:rsidR="00956BC2" w:rsidRPr="00AB53B2" w:rsidRDefault="00AE0677" w:rsidP="008C1022">
      <w:pPr>
        <w:pStyle w:val="1Textotesis"/>
        <w:ind w:firstLine="0"/>
      </w:pPr>
      <w:r>
        <w:rPr>
          <w:rFonts w:ascii="Palatino Linotype" w:hAnsi="Palatino Linotype"/>
        </w:rPr>
        <w:lastRenderedPageBreak/>
        <w:tab/>
      </w:r>
      <w:r w:rsidRPr="00AB53B2">
        <w:t>La decisión de usar las redes neuronales</w:t>
      </w:r>
      <w:r w:rsidR="0010685B" w:rsidRPr="00AB53B2">
        <w:t xml:space="preserve"> (NN)</w:t>
      </w:r>
      <w:r w:rsidRPr="00AB53B2">
        <w:t xml:space="preserve"> como la forma para poder clasificar nuestros datos fue por el hecho de la capacidad que tienen para aprender solas con los ejemplos que se le dan, pueden usarse para clasificar múltiples clases, y la versatilidad que tienen para configurarse de manera interna</w:t>
      </w:r>
      <w:r w:rsidR="0010685B" w:rsidRPr="00AB53B2">
        <w:t>, estás fueron las razones por las que se usaron NN</w:t>
      </w:r>
      <w:r w:rsidRPr="00AB53B2">
        <w:t xml:space="preserve">, pero al final se podría cuestionar el hecho de usar </w:t>
      </w:r>
      <w:r w:rsidR="0010685B" w:rsidRPr="00AB53B2">
        <w:t>NN</w:t>
      </w:r>
      <w:r w:rsidRPr="00AB53B2">
        <w:t xml:space="preserve"> en vez de las redes neuronales </w:t>
      </w:r>
      <w:proofErr w:type="spellStart"/>
      <w:r w:rsidRPr="00AB53B2">
        <w:t>convolucionales</w:t>
      </w:r>
      <w:proofErr w:type="spellEnd"/>
      <w:r w:rsidRPr="00AB53B2">
        <w:t xml:space="preserve"> (CNN), ya que estamos trabajando en el dominio de las imágenes y las CNN son excelente para ello, bueno, el hecho de usarlas requiere que el parámetro de entrada sea totalmente toda la imagen </w:t>
      </w:r>
      <w:r w:rsidR="0010685B" w:rsidRPr="00AB53B2">
        <w:t>resultando en que absolutamente cada una tenga que tener el mismo tamaño, por lo que se optó en buscar una forma en la cual se pueda sustituir esa entrada y ahí es cuando entra Fourier elíptico, como se mencionó en el párrafo anterior, básicamente se va a entregar la misma información de la imagen pero de una manera distinta y con menos parámetros de entrada.</w:t>
      </w:r>
    </w:p>
    <w:p w14:paraId="59219C35" w14:textId="77777777" w:rsidR="00956BC2" w:rsidRPr="00061B4A" w:rsidRDefault="00956BC2" w:rsidP="004A76FA">
      <w:pPr>
        <w:pStyle w:val="1Textotesis"/>
        <w:rPr>
          <w:rFonts w:ascii="Palatino Linotype" w:hAnsi="Palatino Linotype"/>
        </w:rPr>
      </w:pPr>
    </w:p>
    <w:p w14:paraId="79729330" w14:textId="77777777" w:rsidR="00956BC2" w:rsidRPr="00061B4A" w:rsidRDefault="00956BC2" w:rsidP="004A76FA">
      <w:pPr>
        <w:pStyle w:val="1Textotesis"/>
        <w:rPr>
          <w:rFonts w:ascii="Palatino Linotype" w:hAnsi="Palatino Linotype"/>
        </w:rPr>
      </w:pPr>
    </w:p>
    <w:p w14:paraId="3B8594E5" w14:textId="77777777" w:rsidR="00956BC2" w:rsidRPr="00061B4A" w:rsidRDefault="00956BC2" w:rsidP="004A76FA">
      <w:pPr>
        <w:pStyle w:val="1Textotesis"/>
        <w:rPr>
          <w:rFonts w:ascii="Palatino Linotype" w:hAnsi="Palatino Linotype"/>
        </w:rPr>
      </w:pPr>
    </w:p>
    <w:p w14:paraId="0EADE3CB" w14:textId="77777777" w:rsidR="00956BC2" w:rsidRPr="00061B4A" w:rsidRDefault="00956BC2" w:rsidP="004A76FA">
      <w:pPr>
        <w:pStyle w:val="1Textotesis"/>
        <w:rPr>
          <w:rFonts w:ascii="Palatino Linotype" w:hAnsi="Palatino Linotype"/>
        </w:rPr>
      </w:pPr>
    </w:p>
    <w:p w14:paraId="4008AAFA" w14:textId="77777777" w:rsidR="00956BC2" w:rsidRPr="00061B4A" w:rsidRDefault="00956BC2" w:rsidP="004A76FA">
      <w:pPr>
        <w:pStyle w:val="1Textotesis"/>
        <w:rPr>
          <w:rFonts w:ascii="Palatino Linotype" w:hAnsi="Palatino Linotype"/>
        </w:rPr>
      </w:pPr>
    </w:p>
    <w:p w14:paraId="2794168F" w14:textId="77777777" w:rsidR="00956BC2" w:rsidRPr="00061B4A" w:rsidRDefault="00956BC2" w:rsidP="004A76FA">
      <w:pPr>
        <w:pStyle w:val="1Textotesis"/>
        <w:rPr>
          <w:rFonts w:ascii="Palatino Linotype" w:hAnsi="Palatino Linotype"/>
        </w:rPr>
      </w:pPr>
    </w:p>
    <w:p w14:paraId="77322857" w14:textId="77777777" w:rsidR="00956BC2" w:rsidRPr="00061B4A" w:rsidRDefault="00956BC2" w:rsidP="004A76FA">
      <w:pPr>
        <w:pStyle w:val="1Textotesis"/>
        <w:rPr>
          <w:rFonts w:ascii="Palatino Linotype" w:hAnsi="Palatino Linotype"/>
        </w:rPr>
      </w:pPr>
    </w:p>
    <w:p w14:paraId="5A427AE1" w14:textId="765E6434" w:rsidR="00956BC2" w:rsidRDefault="002B5D42" w:rsidP="002B5D42">
      <w:pPr>
        <w:pStyle w:val="Ttulo1"/>
      </w:pPr>
      <w:bookmarkStart w:id="331" w:name="_Toc34294352"/>
      <w:r>
        <w:t>Resultados y Limitaciones</w:t>
      </w:r>
      <w:bookmarkEnd w:id="331"/>
    </w:p>
    <w:p w14:paraId="1E371701" w14:textId="6FD82F0F" w:rsidR="002B5D42" w:rsidRDefault="002B5D42" w:rsidP="002B5D42">
      <w:pPr>
        <w:pStyle w:val="1Textotesis"/>
      </w:pPr>
    </w:p>
    <w:p w14:paraId="5D29D4B6" w14:textId="690D5A8A" w:rsidR="002B5D42" w:rsidRDefault="002B5D42" w:rsidP="002B5D42">
      <w:pPr>
        <w:pStyle w:val="Ttulo2"/>
      </w:pPr>
      <w:bookmarkStart w:id="332" w:name="_Toc34294353"/>
      <w:r>
        <w:t>Caso de estudio 1</w:t>
      </w:r>
      <w:bookmarkEnd w:id="332"/>
    </w:p>
    <w:p w14:paraId="27CA74D9" w14:textId="70E5AFC6" w:rsidR="002B5D42" w:rsidRPr="002B5D42" w:rsidRDefault="002B5D42" w:rsidP="002B5D42">
      <w:pPr>
        <w:pStyle w:val="Ttulo2"/>
        <w:sectPr w:rsidR="002B5D42" w:rsidRPr="002B5D42" w:rsidSect="002C1E3E">
          <w:headerReference w:type="default" r:id="rId19"/>
          <w:headerReference w:type="first" r:id="rId20"/>
          <w:pgSz w:w="12240" w:h="15840"/>
          <w:pgMar w:top="1418" w:right="1418" w:bottom="1418" w:left="1775" w:header="709" w:footer="709" w:gutter="0"/>
          <w:cols w:space="708"/>
          <w:titlePg/>
          <w:docGrid w:linePitch="360"/>
        </w:sectPr>
      </w:pPr>
      <w:bookmarkStart w:id="333" w:name="_Toc34294354"/>
      <w:r>
        <w:lastRenderedPageBreak/>
        <w:t>Caso de estudios 2</w:t>
      </w:r>
      <w:bookmarkEnd w:id="333"/>
    </w:p>
    <w:p w14:paraId="1741AFDB" w14:textId="77777777" w:rsidR="00EE1520" w:rsidRPr="00061B4A" w:rsidRDefault="001E4217" w:rsidP="000E0191">
      <w:pPr>
        <w:pStyle w:val="Ttulo1"/>
        <w:rPr>
          <w:rFonts w:ascii="Palatino Linotype" w:hAnsi="Palatino Linotype"/>
        </w:rPr>
      </w:pPr>
      <w:bookmarkStart w:id="334" w:name="_Toc34294355"/>
      <w:r w:rsidRPr="00061B4A">
        <w:rPr>
          <w:rFonts w:ascii="Palatino Linotype" w:hAnsi="Palatino Linotype"/>
        </w:rPr>
        <w:lastRenderedPageBreak/>
        <w:t>C</w:t>
      </w:r>
      <w:r w:rsidR="00F23D07" w:rsidRPr="00061B4A">
        <w:rPr>
          <w:rFonts w:ascii="Palatino Linotype" w:hAnsi="Palatino Linotype"/>
        </w:rPr>
        <w:t>onclusiones</w:t>
      </w:r>
      <w:bookmarkEnd w:id="334"/>
    </w:p>
    <w:p w14:paraId="59CAE6CB" w14:textId="4B74BE68" w:rsidR="002C1E3E" w:rsidRDefault="003F328F" w:rsidP="003F328F">
      <w:pPr>
        <w:pStyle w:val="Ttulo2"/>
      </w:pPr>
      <w:bookmarkStart w:id="335" w:name="_Toc34294356"/>
      <w:r>
        <w:t>Objetivos alcanzados</w:t>
      </w:r>
      <w:bookmarkEnd w:id="335"/>
    </w:p>
    <w:p w14:paraId="58B9897A" w14:textId="25AD9B83" w:rsidR="003F328F" w:rsidRDefault="002B5D42" w:rsidP="003F328F">
      <w:pPr>
        <w:pStyle w:val="Ttulo2"/>
      </w:pPr>
      <w:bookmarkStart w:id="336" w:name="_Toc34294357"/>
      <w:r>
        <w:t>Hipótesis</w:t>
      </w:r>
      <w:r w:rsidR="003F328F">
        <w:t xml:space="preserve"> / </w:t>
      </w:r>
      <w:r>
        <w:t>Proposiciones</w:t>
      </w:r>
      <w:r w:rsidR="003F328F">
        <w:t xml:space="preserve"> demostradas</w:t>
      </w:r>
      <w:bookmarkEnd w:id="336"/>
    </w:p>
    <w:p w14:paraId="3CE924E2" w14:textId="454F4EB7" w:rsidR="003F328F" w:rsidRDefault="003F328F" w:rsidP="003F328F">
      <w:pPr>
        <w:pStyle w:val="Ttulo2"/>
      </w:pPr>
      <w:bookmarkStart w:id="337" w:name="_Toc34294358"/>
      <w:r>
        <w:t>Contribuciones de la investigación</w:t>
      </w:r>
      <w:bookmarkEnd w:id="337"/>
    </w:p>
    <w:p w14:paraId="0E8B9AF9" w14:textId="677F7375" w:rsidR="003F328F" w:rsidRPr="003F328F" w:rsidRDefault="003F328F" w:rsidP="003F328F">
      <w:pPr>
        <w:pStyle w:val="Ttulo2"/>
      </w:pPr>
      <w:bookmarkStart w:id="338" w:name="_Toc34294359"/>
      <w:r>
        <w:t>Trabajos publicados</w:t>
      </w:r>
      <w:bookmarkEnd w:id="338"/>
    </w:p>
    <w:p w14:paraId="0E5131AD" w14:textId="77777777" w:rsidR="003F328F" w:rsidRDefault="003F328F">
      <w:pPr>
        <w:rPr>
          <w:rFonts w:ascii="Times New Roman" w:hAnsi="Times New Roman" w:cs="Times New Roman"/>
          <w:b/>
          <w:sz w:val="40"/>
          <w:szCs w:val="40"/>
        </w:rPr>
      </w:pPr>
      <w:r>
        <w:br w:type="page"/>
      </w:r>
    </w:p>
    <w:p w14:paraId="00D171E0" w14:textId="31B52B77" w:rsidR="002C1E3E" w:rsidRPr="003F328F" w:rsidRDefault="003F328F" w:rsidP="003F328F">
      <w:pPr>
        <w:pStyle w:val="1Indice"/>
        <w:sectPr w:rsidR="002C1E3E" w:rsidRPr="003F328F" w:rsidSect="002C1E3E">
          <w:headerReference w:type="default" r:id="rId21"/>
          <w:headerReference w:type="first" r:id="rId22"/>
          <w:pgSz w:w="12240" w:h="15840"/>
          <w:pgMar w:top="1418" w:right="1418" w:bottom="1418" w:left="1775" w:header="709" w:footer="709" w:gutter="0"/>
          <w:cols w:space="708"/>
          <w:titlePg/>
          <w:docGrid w:linePitch="360"/>
        </w:sectPr>
      </w:pPr>
      <w:bookmarkStart w:id="339" w:name="_Toc34294360"/>
      <w:r>
        <w:lastRenderedPageBreak/>
        <w:t>Anexos</w:t>
      </w:r>
      <w:bookmarkEnd w:id="339"/>
    </w:p>
    <w:p w14:paraId="61554C38" w14:textId="541D5D1A" w:rsidR="00D90F72" w:rsidRPr="00073CA4" w:rsidRDefault="00F23D07" w:rsidP="00D90F72">
      <w:pPr>
        <w:pStyle w:val="1Indice"/>
        <w:rPr>
          <w:rFonts w:ascii="Palatino Linotype" w:hAnsi="Palatino Linotype"/>
          <w:lang w:val="en-US"/>
        </w:rPr>
      </w:pPr>
      <w:bookmarkStart w:id="340" w:name="_Toc34294361"/>
      <w:proofErr w:type="spellStart"/>
      <w:r w:rsidRPr="00073CA4">
        <w:rPr>
          <w:rFonts w:ascii="Palatino Linotype" w:hAnsi="Palatino Linotype"/>
          <w:lang w:val="en-US"/>
        </w:rPr>
        <w:lastRenderedPageBreak/>
        <w:t>Referencias</w:t>
      </w:r>
      <w:bookmarkEnd w:id="340"/>
      <w:proofErr w:type="spellEnd"/>
    </w:p>
    <w:p w14:paraId="4D5A5B90" w14:textId="77777777" w:rsidR="00E925F3" w:rsidRPr="00E925F3" w:rsidRDefault="00D90F72" w:rsidP="00E925F3">
      <w:pPr>
        <w:pStyle w:val="Bibliografa"/>
        <w:ind w:left="720" w:hanging="720"/>
        <w:rPr>
          <w:noProof/>
          <w:sz w:val="24"/>
          <w:szCs w:val="24"/>
          <w:lang w:val="en-US"/>
        </w:rPr>
      </w:pPr>
      <w:r>
        <w:rPr>
          <w:rFonts w:ascii="Palatino Linotype" w:hAnsi="Palatino Linotype"/>
        </w:rPr>
        <w:fldChar w:fldCharType="begin"/>
      </w:r>
      <w:r w:rsidRPr="00D90F72">
        <w:rPr>
          <w:rFonts w:ascii="Palatino Linotype" w:hAnsi="Palatino Linotype"/>
          <w:lang w:val="en-US"/>
        </w:rPr>
        <w:instrText xml:space="preserve"> BIBLIOGRAPHY  \l 2058 </w:instrText>
      </w:r>
      <w:r>
        <w:rPr>
          <w:rFonts w:ascii="Palatino Linotype" w:hAnsi="Palatino Linotype"/>
        </w:rPr>
        <w:fldChar w:fldCharType="separate"/>
      </w:r>
      <w:r w:rsidR="00E925F3" w:rsidRPr="00E925F3">
        <w:rPr>
          <w:noProof/>
          <w:lang w:val="en-US"/>
        </w:rPr>
        <w:t>Barret, P. (1980). The shape of rock particles, a criticaI review., (pág. 13).</w:t>
      </w:r>
    </w:p>
    <w:p w14:paraId="1E779116" w14:textId="77777777" w:rsidR="00E925F3" w:rsidRPr="00E925F3" w:rsidRDefault="00E925F3" w:rsidP="00E925F3">
      <w:pPr>
        <w:pStyle w:val="Bibliografa"/>
        <w:ind w:left="720" w:hanging="720"/>
        <w:rPr>
          <w:noProof/>
          <w:lang w:val="en-US"/>
        </w:rPr>
      </w:pPr>
      <w:r>
        <w:rPr>
          <w:noProof/>
        </w:rPr>
        <w:t xml:space="preserve">GIARDINA, F. P. (22 de Junio de 1981). </w:t>
      </w:r>
      <w:r w:rsidRPr="00E925F3">
        <w:rPr>
          <w:noProof/>
          <w:lang w:val="en-US"/>
        </w:rPr>
        <w:t>Elliptic Fourier Features of a Closed Contour’ . pág. 23.</w:t>
      </w:r>
    </w:p>
    <w:p w14:paraId="6C05B070" w14:textId="77777777" w:rsidR="00E925F3" w:rsidRPr="009D2619" w:rsidRDefault="00E925F3" w:rsidP="00E925F3">
      <w:pPr>
        <w:pStyle w:val="Bibliografa"/>
        <w:ind w:left="720" w:hanging="720"/>
        <w:rPr>
          <w:noProof/>
          <w:lang w:val="en-US"/>
        </w:rPr>
      </w:pPr>
      <w:r w:rsidRPr="00E925F3">
        <w:rPr>
          <w:noProof/>
          <w:lang w:val="en-US"/>
        </w:rPr>
        <w:t xml:space="preserve">Guo, G. C. (2017). Rock images classification by using deep convolution neural network. </w:t>
      </w:r>
      <w:r w:rsidRPr="009D2619">
        <w:rPr>
          <w:i/>
          <w:iCs/>
          <w:noProof/>
          <w:lang w:val="en-US"/>
        </w:rPr>
        <w:t>J. Phys.: Conf. Ser. 887 012089</w:t>
      </w:r>
      <w:r w:rsidRPr="009D2619">
        <w:rPr>
          <w:noProof/>
          <w:lang w:val="en-US"/>
        </w:rPr>
        <w:t>, 7.</w:t>
      </w:r>
    </w:p>
    <w:p w14:paraId="314EA26A" w14:textId="77777777" w:rsidR="00E925F3" w:rsidRPr="00E925F3" w:rsidRDefault="00E925F3" w:rsidP="00E925F3">
      <w:pPr>
        <w:pStyle w:val="Bibliografa"/>
        <w:ind w:left="720" w:hanging="720"/>
        <w:rPr>
          <w:noProof/>
          <w:lang w:val="en-US"/>
        </w:rPr>
      </w:pPr>
      <w:r w:rsidRPr="00E925F3">
        <w:rPr>
          <w:noProof/>
          <w:lang w:val="en-US"/>
        </w:rPr>
        <w:t>Hryciw, R. D. (2016). Particle Roundness and Sphericity from Images of Assemblies by Chart Estimates and Computer Methods., (pág. 15).</w:t>
      </w:r>
    </w:p>
    <w:p w14:paraId="30B97B60" w14:textId="77777777" w:rsidR="00E925F3" w:rsidRPr="00E925F3" w:rsidRDefault="00E925F3" w:rsidP="00E925F3">
      <w:pPr>
        <w:pStyle w:val="Bibliografa"/>
        <w:ind w:left="720" w:hanging="720"/>
        <w:rPr>
          <w:noProof/>
          <w:lang w:val="en-US"/>
        </w:rPr>
      </w:pPr>
      <w:r w:rsidRPr="00E925F3">
        <w:rPr>
          <w:noProof/>
          <w:lang w:val="en-US"/>
        </w:rPr>
        <w:t xml:space="preserve">Krumbein, W. C. (1941). Measurement and geological significance of shape and roundness of sedimentary particles. </w:t>
      </w:r>
      <w:r w:rsidRPr="00E925F3">
        <w:rPr>
          <w:i/>
          <w:iCs/>
          <w:noProof/>
          <w:lang w:val="en-US"/>
        </w:rPr>
        <w:t>Journal of sedimentary petrology</w:t>
      </w:r>
      <w:r w:rsidRPr="00E925F3">
        <w:rPr>
          <w:noProof/>
          <w:lang w:val="en-US"/>
        </w:rPr>
        <w:t>, 9.</w:t>
      </w:r>
    </w:p>
    <w:p w14:paraId="56BED48F" w14:textId="77777777" w:rsidR="00E925F3" w:rsidRPr="00E925F3" w:rsidRDefault="00E925F3" w:rsidP="00E925F3">
      <w:pPr>
        <w:pStyle w:val="Bibliografa"/>
        <w:ind w:left="720" w:hanging="720"/>
        <w:rPr>
          <w:noProof/>
          <w:lang w:val="en-US"/>
        </w:rPr>
      </w:pPr>
      <w:r w:rsidRPr="00E925F3">
        <w:rPr>
          <w:noProof/>
          <w:lang w:val="en-US"/>
        </w:rPr>
        <w:t xml:space="preserve">LIU Ye, G. C. (2014). Rock Classification Based on Images Color Spaces and Artificial Neural Network. </w:t>
      </w:r>
      <w:r w:rsidRPr="00E925F3">
        <w:rPr>
          <w:i/>
          <w:iCs/>
          <w:noProof/>
          <w:lang w:val="en-US"/>
        </w:rPr>
        <w:t>Fifth International Conference on Intelligent Systems Design and Engineering Applications</w:t>
      </w:r>
      <w:r w:rsidRPr="00E925F3">
        <w:rPr>
          <w:noProof/>
          <w:lang w:val="en-US"/>
        </w:rPr>
        <w:t xml:space="preserve"> (pág. 4). Hunan, China: IEEE.</w:t>
      </w:r>
    </w:p>
    <w:p w14:paraId="71ED651C" w14:textId="77777777" w:rsidR="00E925F3" w:rsidRPr="00E925F3" w:rsidRDefault="00E925F3" w:rsidP="00E925F3">
      <w:pPr>
        <w:pStyle w:val="Bibliografa"/>
        <w:ind w:left="720" w:hanging="720"/>
        <w:rPr>
          <w:noProof/>
          <w:lang w:val="en-US"/>
        </w:rPr>
      </w:pPr>
      <w:r w:rsidRPr="00E925F3">
        <w:rPr>
          <w:noProof/>
          <w:lang w:val="en-US"/>
        </w:rPr>
        <w:t xml:space="preserve">Pascual, A. D. (2019). Towards Natural Scene Rock Image Classification with Convolutional Neural Networks. </w:t>
      </w:r>
      <w:r w:rsidRPr="00E925F3">
        <w:rPr>
          <w:i/>
          <w:iCs/>
          <w:noProof/>
          <w:lang w:val="en-US"/>
        </w:rPr>
        <w:t>2019 IEEE Canadian Conference of Electrical and Computer Engineering (CCECE)</w:t>
      </w:r>
      <w:r w:rsidRPr="00E925F3">
        <w:rPr>
          <w:noProof/>
          <w:lang w:val="en-US"/>
        </w:rPr>
        <w:t>, (pág. 4). Edmonton.</w:t>
      </w:r>
    </w:p>
    <w:p w14:paraId="3B4CEA58" w14:textId="77777777" w:rsidR="00E925F3" w:rsidRPr="00E925F3" w:rsidRDefault="00E925F3" w:rsidP="00E925F3">
      <w:pPr>
        <w:pStyle w:val="Bibliografa"/>
        <w:ind w:left="720" w:hanging="720"/>
        <w:rPr>
          <w:noProof/>
          <w:lang w:val="en-US"/>
        </w:rPr>
      </w:pPr>
      <w:r w:rsidRPr="00E925F3">
        <w:rPr>
          <w:noProof/>
          <w:lang w:val="en-US"/>
        </w:rPr>
        <w:t>SHANE, H. P. (5 de Agosto de 1969). MEASUREMENT OF PARTICLE SHAPE BY FOURIER ANALYSIS. pág. 19.</w:t>
      </w:r>
    </w:p>
    <w:p w14:paraId="10C6FF86" w14:textId="77777777" w:rsidR="00E925F3" w:rsidRPr="00E925F3" w:rsidRDefault="00E925F3" w:rsidP="00E925F3">
      <w:pPr>
        <w:pStyle w:val="Bibliografa"/>
        <w:ind w:left="720" w:hanging="720"/>
        <w:rPr>
          <w:noProof/>
          <w:lang w:val="en-US"/>
        </w:rPr>
      </w:pPr>
      <w:r w:rsidRPr="00E925F3">
        <w:rPr>
          <w:noProof/>
          <w:lang w:val="en-US"/>
        </w:rPr>
        <w:t>Wadell, H. (1935). Volume, shape, and roundness of quartz particles.</w:t>
      </w:r>
    </w:p>
    <w:p w14:paraId="3D456B15" w14:textId="77777777" w:rsidR="00E925F3" w:rsidRDefault="00E925F3" w:rsidP="00E925F3">
      <w:pPr>
        <w:pStyle w:val="Bibliografa"/>
        <w:ind w:left="720" w:hanging="720"/>
        <w:rPr>
          <w:noProof/>
        </w:rPr>
      </w:pPr>
      <w:r w:rsidRPr="00E925F3">
        <w:rPr>
          <w:noProof/>
          <w:lang w:val="en-US"/>
        </w:rPr>
        <w:t xml:space="preserve">ZHEN, A. C. (s.f.). </w:t>
      </w:r>
      <w:r w:rsidRPr="00E925F3">
        <w:rPr>
          <w:i/>
          <w:iCs/>
          <w:noProof/>
          <w:lang w:val="en-US"/>
        </w:rPr>
        <w:t>Economical Importance of Sedimentary Rocks.</w:t>
      </w:r>
      <w:r w:rsidRPr="00E925F3">
        <w:rPr>
          <w:noProof/>
          <w:lang w:val="en-US"/>
        </w:rPr>
        <w:t xml:space="preserve"> </w:t>
      </w:r>
      <w:r>
        <w:rPr>
          <w:noProof/>
        </w:rPr>
        <w:t>Obtenido de academia.edu: https://www.academia.edu/37711365/Economical_Importance_of_Sedimentary_Rock</w:t>
      </w:r>
    </w:p>
    <w:p w14:paraId="05897EB3" w14:textId="74F1121B" w:rsidR="00D90F72" w:rsidRPr="00637D1D" w:rsidRDefault="00D90F72" w:rsidP="00E925F3">
      <w:pPr>
        <w:pStyle w:val="1Indice"/>
        <w:rPr>
          <w:rFonts w:ascii="Palatino Linotype" w:hAnsi="Palatino Linotype"/>
        </w:rPr>
      </w:pPr>
      <w:r>
        <w:rPr>
          <w:rFonts w:ascii="Palatino Linotype" w:hAnsi="Palatino Linotype"/>
        </w:rPr>
        <w:fldChar w:fldCharType="end"/>
      </w:r>
    </w:p>
    <w:p w14:paraId="405F6C82" w14:textId="77777777" w:rsidR="00D90F72" w:rsidRPr="00637D1D" w:rsidRDefault="00D90F72" w:rsidP="00D90F72">
      <w:pPr>
        <w:pStyle w:val="1Indice"/>
        <w:rPr>
          <w:rFonts w:ascii="Palatino Linotype" w:hAnsi="Palatino Linotype"/>
        </w:rPr>
      </w:pPr>
    </w:p>
    <w:sdt>
      <w:sdtPr>
        <w:rPr>
          <w:rFonts w:asciiTheme="minorHAnsi" w:hAnsiTheme="minorHAnsi" w:cstheme="minorBidi"/>
          <w:b w:val="0"/>
          <w:sz w:val="22"/>
          <w:szCs w:val="22"/>
        </w:rPr>
        <w:id w:val="-573587230"/>
        <w:bibliography/>
      </w:sdtPr>
      <w:sdtEndPr/>
      <w:sdtContent>
        <w:p w14:paraId="7C22F64B" w14:textId="50101FC9" w:rsidR="005467F8" w:rsidRPr="002B5D42" w:rsidRDefault="005467F8" w:rsidP="000869B3">
          <w:pPr>
            <w:pStyle w:val="Ttulo1"/>
            <w:numPr>
              <w:ilvl w:val="0"/>
              <w:numId w:val="0"/>
            </w:numPr>
            <w:rPr>
              <w:rFonts w:ascii="Palatino Linotype" w:hAnsi="Palatino Linotype"/>
            </w:rPr>
          </w:pPr>
        </w:p>
        <w:p w14:paraId="38C121C8" w14:textId="77777777" w:rsidR="005467F8" w:rsidRPr="002B5D42" w:rsidRDefault="003A5F07" w:rsidP="000869B3">
          <w:pPr>
            <w:widowControl w:val="0"/>
            <w:autoSpaceDE w:val="0"/>
            <w:autoSpaceDN w:val="0"/>
            <w:adjustRightInd w:val="0"/>
            <w:spacing w:line="240" w:lineRule="auto"/>
            <w:jc w:val="both"/>
            <w:rPr>
              <w:rFonts w:ascii="Palatino Linotype" w:hAnsi="Palatino Linotype"/>
            </w:rPr>
          </w:pPr>
        </w:p>
      </w:sdtContent>
    </w:sdt>
    <w:sectPr w:rsidR="005467F8" w:rsidRPr="002B5D42" w:rsidSect="002C1E3E">
      <w:headerReference w:type="default" r:id="rId23"/>
      <w:pgSz w:w="12240" w:h="15840"/>
      <w:pgMar w:top="1418" w:right="1418" w:bottom="1418" w:left="177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D61FD" w14:textId="77777777" w:rsidR="003A5F07" w:rsidRDefault="003A5F07" w:rsidP="001E4217">
      <w:pPr>
        <w:spacing w:after="0" w:line="240" w:lineRule="auto"/>
      </w:pPr>
      <w:r>
        <w:separator/>
      </w:r>
    </w:p>
  </w:endnote>
  <w:endnote w:type="continuationSeparator" w:id="0">
    <w:p w14:paraId="3F90C4E3" w14:textId="77777777" w:rsidR="003A5F07" w:rsidRDefault="003A5F07" w:rsidP="001E4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129674525"/>
      <w:docPartObj>
        <w:docPartGallery w:val="Page Numbers (Bottom of Page)"/>
        <w:docPartUnique/>
      </w:docPartObj>
    </w:sdtPr>
    <w:sdtEndPr/>
    <w:sdtContent>
      <w:p w14:paraId="07EEC577" w14:textId="6A765E65" w:rsidR="00DE7D27" w:rsidRPr="002C1E3E" w:rsidRDefault="00DE7D27" w:rsidP="00F67256">
        <w:pPr>
          <w:pStyle w:val="Piedepgina"/>
          <w:jc w:val="right"/>
          <w:rPr>
            <w:rFonts w:ascii="Times New Roman" w:hAnsi="Times New Roman" w:cs="Times New Roman"/>
          </w:rPr>
        </w:pPr>
        <w:r w:rsidRPr="002C1E3E">
          <w:rPr>
            <w:rFonts w:ascii="Times New Roman" w:hAnsi="Times New Roman" w:cs="Times New Roman"/>
          </w:rPr>
          <w:fldChar w:fldCharType="begin"/>
        </w:r>
        <w:r w:rsidRPr="002C1E3E">
          <w:rPr>
            <w:rFonts w:ascii="Times New Roman" w:hAnsi="Times New Roman" w:cs="Times New Roman"/>
          </w:rPr>
          <w:instrText xml:space="preserve"> PAGE   \* MERGEFORMAT </w:instrText>
        </w:r>
        <w:r w:rsidRPr="002C1E3E">
          <w:rPr>
            <w:rFonts w:ascii="Times New Roman" w:hAnsi="Times New Roman" w:cs="Times New Roman"/>
          </w:rPr>
          <w:fldChar w:fldCharType="separate"/>
        </w:r>
        <w:r w:rsidR="002B7D1D">
          <w:rPr>
            <w:rFonts w:ascii="Times New Roman" w:hAnsi="Times New Roman" w:cs="Times New Roman"/>
            <w:noProof/>
          </w:rPr>
          <w:t>12</w:t>
        </w:r>
        <w:r w:rsidRPr="002C1E3E">
          <w:rPr>
            <w:rFonts w:ascii="Times New Roman" w:hAnsi="Times New Roman" w:cs="Times New Roman"/>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A64AC" w14:textId="1AF7B7C3" w:rsidR="00DE7D27" w:rsidRPr="00412DD9" w:rsidRDefault="00DE7D27" w:rsidP="00261B11">
    <w:pPr>
      <w:pStyle w:val="Piedepgina"/>
      <w:framePr w:wrap="around" w:vAnchor="text" w:hAnchor="page" w:x="10686" w:y="41"/>
      <w:rPr>
        <w:rStyle w:val="Nmerodepgina"/>
        <w:rFonts w:ascii="Times New Roman" w:hAnsi="Times New Roman" w:cs="Times New Roman"/>
      </w:rPr>
    </w:pPr>
    <w:r w:rsidRPr="00412DD9">
      <w:rPr>
        <w:rStyle w:val="Nmerodepgina"/>
        <w:rFonts w:ascii="Times New Roman" w:hAnsi="Times New Roman" w:cs="Times New Roman"/>
      </w:rPr>
      <w:fldChar w:fldCharType="begin"/>
    </w:r>
    <w:r w:rsidRPr="00412DD9">
      <w:rPr>
        <w:rStyle w:val="Nmerodepgina"/>
        <w:rFonts w:ascii="Times New Roman" w:hAnsi="Times New Roman" w:cs="Times New Roman"/>
      </w:rPr>
      <w:instrText xml:space="preserve">PAGE  </w:instrText>
    </w:r>
    <w:r w:rsidRPr="00412DD9">
      <w:rPr>
        <w:rStyle w:val="Nmerodepgina"/>
        <w:rFonts w:ascii="Times New Roman" w:hAnsi="Times New Roman" w:cs="Times New Roman"/>
      </w:rPr>
      <w:fldChar w:fldCharType="separate"/>
    </w:r>
    <w:r w:rsidR="002B7D1D">
      <w:rPr>
        <w:rStyle w:val="Nmerodepgina"/>
        <w:rFonts w:ascii="Times New Roman" w:hAnsi="Times New Roman" w:cs="Times New Roman"/>
        <w:noProof/>
      </w:rPr>
      <w:t>17</w:t>
    </w:r>
    <w:r w:rsidRPr="00412DD9">
      <w:rPr>
        <w:rStyle w:val="Nmerodepgina"/>
        <w:rFonts w:ascii="Times New Roman" w:hAnsi="Times New Roman" w:cs="Times New Roman"/>
      </w:rPr>
      <w:fldChar w:fldCharType="end"/>
    </w:r>
  </w:p>
  <w:p w14:paraId="058A8DF1" w14:textId="07885E42" w:rsidR="00DE7D27" w:rsidRPr="00E03899" w:rsidRDefault="00DE7D27" w:rsidP="00412DD9">
    <w:pPr>
      <w:pStyle w:val="Piedepgina"/>
      <w:ind w:right="360"/>
      <w:jc w:val="right"/>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36C83" w14:textId="77777777" w:rsidR="003A5F07" w:rsidRDefault="003A5F07" w:rsidP="001E4217">
      <w:pPr>
        <w:spacing w:after="0" w:line="240" w:lineRule="auto"/>
      </w:pPr>
      <w:r>
        <w:separator/>
      </w:r>
    </w:p>
  </w:footnote>
  <w:footnote w:type="continuationSeparator" w:id="0">
    <w:p w14:paraId="113C1DA5" w14:textId="77777777" w:rsidR="003A5F07" w:rsidRDefault="003A5F07" w:rsidP="001E42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9AF49" w14:textId="3C4C3765" w:rsidR="00DE7D27" w:rsidRPr="00234954" w:rsidRDefault="00DE7D27" w:rsidP="00234954">
    <w:pPr>
      <w:pStyle w:val="Encabezado"/>
      <w:jc w:val="right"/>
      <w:rPr>
        <w:rFonts w:ascii="Times New Roman" w:hAnsi="Times New Roman" w:cs="Times New Roman"/>
        <w:i/>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80494" w14:textId="77777777" w:rsidR="00DE7D27" w:rsidRDefault="00DE7D2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3C03C" w14:textId="74C120A6" w:rsidR="00DE7D27" w:rsidRDefault="00DE7D27" w:rsidP="00DF662F">
    <w:pPr>
      <w:pStyle w:val="Encabezado"/>
      <w:jc w:val="right"/>
      <w:rPr>
        <w:rFonts w:ascii="Times New Roman" w:hAnsi="Times New Roman" w:cs="Times New Roman"/>
        <w:i/>
        <w:lang w:val="es-ES"/>
      </w:rPr>
    </w:pPr>
    <w:r w:rsidRPr="00F240F2">
      <w:rPr>
        <w:rFonts w:ascii="Times New Roman" w:hAnsi="Times New Roman" w:cs="Times New Roman"/>
        <w:i/>
        <w:lang w:val="es-ES"/>
      </w:rPr>
      <w:t>C</w:t>
    </w:r>
    <w:r>
      <w:rPr>
        <w:rFonts w:ascii="Times New Roman" w:hAnsi="Times New Roman" w:cs="Times New Roman"/>
        <w:i/>
        <w:lang w:val="es-ES"/>
      </w:rPr>
      <w:t>apítulo 1. Introducción</w:t>
    </w:r>
  </w:p>
  <w:p w14:paraId="300E6D07" w14:textId="77777777" w:rsidR="00DE7D27" w:rsidRPr="00DF662F" w:rsidRDefault="00DE7D27" w:rsidP="0054786F">
    <w:pPr>
      <w:pStyle w:val="Encabezado"/>
      <w:jc w:val="center"/>
      <w:rPr>
        <w:rFonts w:ascii="Times New Roman" w:hAnsi="Times New Roman" w:cs="Times New Roman"/>
        <w:i/>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7DBF5" w14:textId="77777777" w:rsidR="00DE7D27" w:rsidRDefault="00DE7D27">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D49A6" w14:textId="1EC11969" w:rsidR="00DE7D27" w:rsidRPr="00F240F2" w:rsidRDefault="00DE7D27" w:rsidP="002C1E3E">
    <w:pPr>
      <w:pStyle w:val="Encabezado"/>
      <w:jc w:val="right"/>
      <w:rPr>
        <w:rFonts w:ascii="Times New Roman" w:hAnsi="Times New Roman" w:cs="Times New Roman"/>
        <w:i/>
        <w:lang w:val="es-ES"/>
      </w:rPr>
    </w:pPr>
    <w:r w:rsidRPr="00F240F2">
      <w:rPr>
        <w:rFonts w:ascii="Times New Roman" w:hAnsi="Times New Roman" w:cs="Times New Roman"/>
        <w:i/>
        <w:lang w:val="es-ES"/>
      </w:rPr>
      <w:t>C</w:t>
    </w:r>
    <w:r>
      <w:rPr>
        <w:rFonts w:ascii="Times New Roman" w:hAnsi="Times New Roman" w:cs="Times New Roman"/>
        <w:i/>
        <w:lang w:val="es-ES"/>
      </w:rPr>
      <w:t>apítulo 3. Estimador Incondicional</w:t>
    </w:r>
  </w:p>
  <w:p w14:paraId="717F49C8" w14:textId="77777777" w:rsidR="00DE7D27" w:rsidRDefault="00DE7D27">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E92C4" w14:textId="77777777" w:rsidR="00DE7D27" w:rsidRDefault="00DE7D27">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2ABC0" w14:textId="77777777" w:rsidR="00DE7D27" w:rsidRPr="00F240F2" w:rsidRDefault="00DE7D27" w:rsidP="002C1E3E">
    <w:pPr>
      <w:pStyle w:val="Encabezado"/>
      <w:jc w:val="right"/>
      <w:rPr>
        <w:rFonts w:ascii="Times New Roman" w:hAnsi="Times New Roman" w:cs="Times New Roman"/>
        <w:i/>
        <w:lang w:val="es-ES"/>
      </w:rPr>
    </w:pPr>
    <w:r w:rsidRPr="00F240F2">
      <w:rPr>
        <w:rFonts w:ascii="Times New Roman" w:hAnsi="Times New Roman" w:cs="Times New Roman"/>
        <w:i/>
        <w:lang w:val="es-ES"/>
      </w:rPr>
      <w:t>C</w:t>
    </w:r>
    <w:r>
      <w:rPr>
        <w:rFonts w:ascii="Times New Roman" w:hAnsi="Times New Roman" w:cs="Times New Roman"/>
        <w:i/>
        <w:lang w:val="es-ES"/>
      </w:rPr>
      <w:t>apítulo 4. Conclusiones</w:t>
    </w:r>
  </w:p>
  <w:p w14:paraId="4BD3A4E3" w14:textId="77777777" w:rsidR="00DE7D27" w:rsidRDefault="00DE7D27">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825D8" w14:textId="77777777" w:rsidR="00DE7D27" w:rsidRDefault="00DE7D27">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85E60" w14:textId="267A2856" w:rsidR="00DE7D27" w:rsidRPr="00F240F2" w:rsidRDefault="00DE7D27" w:rsidP="002C1E3E">
    <w:pPr>
      <w:pStyle w:val="Encabezado"/>
      <w:jc w:val="right"/>
      <w:rPr>
        <w:rFonts w:ascii="Times New Roman" w:hAnsi="Times New Roman" w:cs="Times New Roman"/>
        <w:i/>
        <w:lang w:val="es-ES"/>
      </w:rPr>
    </w:pPr>
    <w:r>
      <w:rPr>
        <w:rFonts w:ascii="Times New Roman" w:hAnsi="Times New Roman" w:cs="Times New Roman"/>
        <w:i/>
        <w:lang w:val="es-ES"/>
      </w:rPr>
      <w:t>Referencias</w:t>
    </w:r>
  </w:p>
  <w:p w14:paraId="14697560" w14:textId="77777777" w:rsidR="00DE7D27" w:rsidRDefault="00DE7D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7390"/>
    <w:multiLevelType w:val="multilevel"/>
    <w:tmpl w:val="E2660BE0"/>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4.%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C745D53"/>
    <w:multiLevelType w:val="hybridMultilevel"/>
    <w:tmpl w:val="54EEC8EE"/>
    <w:lvl w:ilvl="0" w:tplc="90382ECA">
      <w:start w:val="1"/>
      <w:numFmt w:val="decimal"/>
      <w:lvlText w:val="%1)"/>
      <w:lvlJc w:val="left"/>
      <w:pPr>
        <w:ind w:left="814" w:hanging="360"/>
      </w:pPr>
      <w:rPr>
        <w:rFonts w:hint="default"/>
      </w:rPr>
    </w:lvl>
    <w:lvl w:ilvl="1" w:tplc="080A0019" w:tentative="1">
      <w:start w:val="1"/>
      <w:numFmt w:val="lowerLetter"/>
      <w:lvlText w:val="%2."/>
      <w:lvlJc w:val="left"/>
      <w:pPr>
        <w:ind w:left="1534" w:hanging="360"/>
      </w:pPr>
    </w:lvl>
    <w:lvl w:ilvl="2" w:tplc="080A001B" w:tentative="1">
      <w:start w:val="1"/>
      <w:numFmt w:val="lowerRoman"/>
      <w:lvlText w:val="%3."/>
      <w:lvlJc w:val="right"/>
      <w:pPr>
        <w:ind w:left="2254" w:hanging="180"/>
      </w:pPr>
    </w:lvl>
    <w:lvl w:ilvl="3" w:tplc="080A000F" w:tentative="1">
      <w:start w:val="1"/>
      <w:numFmt w:val="decimal"/>
      <w:lvlText w:val="%4."/>
      <w:lvlJc w:val="left"/>
      <w:pPr>
        <w:ind w:left="2974" w:hanging="360"/>
      </w:pPr>
    </w:lvl>
    <w:lvl w:ilvl="4" w:tplc="080A0019" w:tentative="1">
      <w:start w:val="1"/>
      <w:numFmt w:val="lowerLetter"/>
      <w:lvlText w:val="%5."/>
      <w:lvlJc w:val="left"/>
      <w:pPr>
        <w:ind w:left="3694" w:hanging="360"/>
      </w:pPr>
    </w:lvl>
    <w:lvl w:ilvl="5" w:tplc="080A001B" w:tentative="1">
      <w:start w:val="1"/>
      <w:numFmt w:val="lowerRoman"/>
      <w:lvlText w:val="%6."/>
      <w:lvlJc w:val="right"/>
      <w:pPr>
        <w:ind w:left="4414" w:hanging="180"/>
      </w:pPr>
    </w:lvl>
    <w:lvl w:ilvl="6" w:tplc="080A000F" w:tentative="1">
      <w:start w:val="1"/>
      <w:numFmt w:val="decimal"/>
      <w:lvlText w:val="%7."/>
      <w:lvlJc w:val="left"/>
      <w:pPr>
        <w:ind w:left="5134" w:hanging="360"/>
      </w:pPr>
    </w:lvl>
    <w:lvl w:ilvl="7" w:tplc="080A0019" w:tentative="1">
      <w:start w:val="1"/>
      <w:numFmt w:val="lowerLetter"/>
      <w:lvlText w:val="%8."/>
      <w:lvlJc w:val="left"/>
      <w:pPr>
        <w:ind w:left="5854" w:hanging="360"/>
      </w:pPr>
    </w:lvl>
    <w:lvl w:ilvl="8" w:tplc="080A001B" w:tentative="1">
      <w:start w:val="1"/>
      <w:numFmt w:val="lowerRoman"/>
      <w:lvlText w:val="%9."/>
      <w:lvlJc w:val="right"/>
      <w:pPr>
        <w:ind w:left="6574" w:hanging="180"/>
      </w:pPr>
    </w:lvl>
  </w:abstractNum>
  <w:abstractNum w:abstractNumId="2">
    <w:nsid w:val="10DE5179"/>
    <w:multiLevelType w:val="multilevel"/>
    <w:tmpl w:val="18B4283E"/>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0A3CEE"/>
    <w:multiLevelType w:val="hybridMultilevel"/>
    <w:tmpl w:val="4CDABC56"/>
    <w:lvl w:ilvl="0" w:tplc="0C0A0015">
      <w:start w:val="1"/>
      <w:numFmt w:val="upperLetter"/>
      <w:lvlText w:val="%1."/>
      <w:lvlJc w:val="left"/>
      <w:pPr>
        <w:ind w:left="1174" w:hanging="360"/>
      </w:p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4">
    <w:nsid w:val="214B5F95"/>
    <w:multiLevelType w:val="hybridMultilevel"/>
    <w:tmpl w:val="584CD1B2"/>
    <w:lvl w:ilvl="0" w:tplc="080A0011">
      <w:start w:val="1"/>
      <w:numFmt w:val="decimal"/>
      <w:lvlText w:val="%1)"/>
      <w:lvlJc w:val="left"/>
      <w:pPr>
        <w:ind w:left="1534" w:hanging="360"/>
      </w:pPr>
    </w:lvl>
    <w:lvl w:ilvl="1" w:tplc="080A0019" w:tentative="1">
      <w:start w:val="1"/>
      <w:numFmt w:val="lowerLetter"/>
      <w:lvlText w:val="%2."/>
      <w:lvlJc w:val="left"/>
      <w:pPr>
        <w:ind w:left="2254" w:hanging="360"/>
      </w:pPr>
    </w:lvl>
    <w:lvl w:ilvl="2" w:tplc="080A001B" w:tentative="1">
      <w:start w:val="1"/>
      <w:numFmt w:val="lowerRoman"/>
      <w:lvlText w:val="%3."/>
      <w:lvlJc w:val="right"/>
      <w:pPr>
        <w:ind w:left="2974" w:hanging="180"/>
      </w:pPr>
    </w:lvl>
    <w:lvl w:ilvl="3" w:tplc="080A000F" w:tentative="1">
      <w:start w:val="1"/>
      <w:numFmt w:val="decimal"/>
      <w:lvlText w:val="%4."/>
      <w:lvlJc w:val="left"/>
      <w:pPr>
        <w:ind w:left="3694" w:hanging="360"/>
      </w:pPr>
    </w:lvl>
    <w:lvl w:ilvl="4" w:tplc="080A0019" w:tentative="1">
      <w:start w:val="1"/>
      <w:numFmt w:val="lowerLetter"/>
      <w:lvlText w:val="%5."/>
      <w:lvlJc w:val="left"/>
      <w:pPr>
        <w:ind w:left="4414" w:hanging="360"/>
      </w:pPr>
    </w:lvl>
    <w:lvl w:ilvl="5" w:tplc="080A001B" w:tentative="1">
      <w:start w:val="1"/>
      <w:numFmt w:val="lowerRoman"/>
      <w:lvlText w:val="%6."/>
      <w:lvlJc w:val="right"/>
      <w:pPr>
        <w:ind w:left="5134" w:hanging="180"/>
      </w:pPr>
    </w:lvl>
    <w:lvl w:ilvl="6" w:tplc="080A000F" w:tentative="1">
      <w:start w:val="1"/>
      <w:numFmt w:val="decimal"/>
      <w:lvlText w:val="%7."/>
      <w:lvlJc w:val="left"/>
      <w:pPr>
        <w:ind w:left="5854" w:hanging="360"/>
      </w:pPr>
    </w:lvl>
    <w:lvl w:ilvl="7" w:tplc="080A0019" w:tentative="1">
      <w:start w:val="1"/>
      <w:numFmt w:val="lowerLetter"/>
      <w:lvlText w:val="%8."/>
      <w:lvlJc w:val="left"/>
      <w:pPr>
        <w:ind w:left="6574" w:hanging="360"/>
      </w:pPr>
    </w:lvl>
    <w:lvl w:ilvl="8" w:tplc="080A001B" w:tentative="1">
      <w:start w:val="1"/>
      <w:numFmt w:val="lowerRoman"/>
      <w:lvlText w:val="%9."/>
      <w:lvlJc w:val="right"/>
      <w:pPr>
        <w:ind w:left="7294" w:hanging="180"/>
      </w:pPr>
    </w:lvl>
  </w:abstractNum>
  <w:abstractNum w:abstractNumId="5">
    <w:nsid w:val="2A68219F"/>
    <w:multiLevelType w:val="hybridMultilevel"/>
    <w:tmpl w:val="24261C16"/>
    <w:lvl w:ilvl="0" w:tplc="080A0011">
      <w:start w:val="1"/>
      <w:numFmt w:val="decimal"/>
      <w:lvlText w:val="%1)"/>
      <w:lvlJc w:val="left"/>
      <w:pPr>
        <w:ind w:left="1174" w:hanging="360"/>
      </w:pPr>
    </w:lvl>
    <w:lvl w:ilvl="1" w:tplc="080A0019" w:tentative="1">
      <w:start w:val="1"/>
      <w:numFmt w:val="lowerLetter"/>
      <w:lvlText w:val="%2."/>
      <w:lvlJc w:val="left"/>
      <w:pPr>
        <w:ind w:left="1894" w:hanging="360"/>
      </w:pPr>
    </w:lvl>
    <w:lvl w:ilvl="2" w:tplc="080A001B" w:tentative="1">
      <w:start w:val="1"/>
      <w:numFmt w:val="lowerRoman"/>
      <w:lvlText w:val="%3."/>
      <w:lvlJc w:val="right"/>
      <w:pPr>
        <w:ind w:left="2614" w:hanging="180"/>
      </w:pPr>
    </w:lvl>
    <w:lvl w:ilvl="3" w:tplc="080A000F" w:tentative="1">
      <w:start w:val="1"/>
      <w:numFmt w:val="decimal"/>
      <w:lvlText w:val="%4."/>
      <w:lvlJc w:val="left"/>
      <w:pPr>
        <w:ind w:left="3334" w:hanging="360"/>
      </w:pPr>
    </w:lvl>
    <w:lvl w:ilvl="4" w:tplc="080A0019" w:tentative="1">
      <w:start w:val="1"/>
      <w:numFmt w:val="lowerLetter"/>
      <w:lvlText w:val="%5."/>
      <w:lvlJc w:val="left"/>
      <w:pPr>
        <w:ind w:left="4054" w:hanging="360"/>
      </w:pPr>
    </w:lvl>
    <w:lvl w:ilvl="5" w:tplc="080A001B" w:tentative="1">
      <w:start w:val="1"/>
      <w:numFmt w:val="lowerRoman"/>
      <w:lvlText w:val="%6."/>
      <w:lvlJc w:val="right"/>
      <w:pPr>
        <w:ind w:left="4774" w:hanging="180"/>
      </w:pPr>
    </w:lvl>
    <w:lvl w:ilvl="6" w:tplc="080A000F" w:tentative="1">
      <w:start w:val="1"/>
      <w:numFmt w:val="decimal"/>
      <w:lvlText w:val="%7."/>
      <w:lvlJc w:val="left"/>
      <w:pPr>
        <w:ind w:left="5494" w:hanging="360"/>
      </w:pPr>
    </w:lvl>
    <w:lvl w:ilvl="7" w:tplc="080A0019" w:tentative="1">
      <w:start w:val="1"/>
      <w:numFmt w:val="lowerLetter"/>
      <w:lvlText w:val="%8."/>
      <w:lvlJc w:val="left"/>
      <w:pPr>
        <w:ind w:left="6214" w:hanging="360"/>
      </w:pPr>
    </w:lvl>
    <w:lvl w:ilvl="8" w:tplc="080A001B" w:tentative="1">
      <w:start w:val="1"/>
      <w:numFmt w:val="lowerRoman"/>
      <w:lvlText w:val="%9."/>
      <w:lvlJc w:val="right"/>
      <w:pPr>
        <w:ind w:left="6934" w:hanging="180"/>
      </w:pPr>
    </w:lvl>
  </w:abstractNum>
  <w:abstractNum w:abstractNumId="6">
    <w:nsid w:val="3A877D64"/>
    <w:multiLevelType w:val="singleLevel"/>
    <w:tmpl w:val="293AE700"/>
    <w:lvl w:ilvl="0">
      <w:start w:val="1"/>
      <w:numFmt w:val="decimal"/>
      <w:pStyle w:val="Listaconnmeros"/>
      <w:lvlText w:val="[%1]"/>
      <w:lvlJc w:val="left"/>
      <w:pPr>
        <w:tabs>
          <w:tab w:val="num" w:pos="502"/>
        </w:tabs>
        <w:ind w:left="502" w:hanging="360"/>
      </w:pPr>
      <w:rPr>
        <w:lang w:val="en-US"/>
      </w:rPr>
    </w:lvl>
  </w:abstractNum>
  <w:abstractNum w:abstractNumId="7">
    <w:nsid w:val="41AB7CD5"/>
    <w:multiLevelType w:val="multilevel"/>
    <w:tmpl w:val="18B4283E"/>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1F34B0E"/>
    <w:multiLevelType w:val="multilevel"/>
    <w:tmpl w:val="FB6E716A"/>
    <w:lvl w:ilvl="0">
      <w:start w:val="1"/>
      <w:numFmt w:val="decimal"/>
      <w:lvlText w:val="Capi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6462048"/>
    <w:multiLevelType w:val="multilevel"/>
    <w:tmpl w:val="E8580B7E"/>
    <w:lvl w:ilvl="0">
      <w:start w:val="1"/>
      <w:numFmt w:val="decimal"/>
      <w:lvlText w:val="Capi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2EC639A"/>
    <w:multiLevelType w:val="hybridMultilevel"/>
    <w:tmpl w:val="CDF2479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3FA5723"/>
    <w:multiLevelType w:val="hybridMultilevel"/>
    <w:tmpl w:val="4B5A2D4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9A84B4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C87683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DA556B0"/>
    <w:multiLevelType w:val="hybridMultilevel"/>
    <w:tmpl w:val="BDAC0E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A5A3B9B"/>
    <w:multiLevelType w:val="multilevel"/>
    <w:tmpl w:val="18B4283E"/>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C24772B"/>
    <w:multiLevelType w:val="multilevel"/>
    <w:tmpl w:val="0C0A0029"/>
    <w:lvl w:ilvl="0">
      <w:start w:val="1"/>
      <w:numFmt w:val="decimal"/>
      <w:suff w:val="space"/>
      <w:lvlText w:val="Capítulo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6DAB046A"/>
    <w:multiLevelType w:val="multilevel"/>
    <w:tmpl w:val="A88A34A8"/>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4.%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FD50CA6"/>
    <w:multiLevelType w:val="hybridMultilevel"/>
    <w:tmpl w:val="FF46A8B2"/>
    <w:lvl w:ilvl="0" w:tplc="68261098">
      <w:start w:val="1"/>
      <w:numFmt w:val="upperLetter"/>
      <w:lvlText w:val="%1)"/>
      <w:lvlJc w:val="left"/>
      <w:pPr>
        <w:ind w:left="814" w:hanging="360"/>
      </w:pPr>
      <w:rPr>
        <w:rFonts w:hint="default"/>
      </w:rPr>
    </w:lvl>
    <w:lvl w:ilvl="1" w:tplc="080A0019" w:tentative="1">
      <w:start w:val="1"/>
      <w:numFmt w:val="lowerLetter"/>
      <w:lvlText w:val="%2."/>
      <w:lvlJc w:val="left"/>
      <w:pPr>
        <w:ind w:left="1534" w:hanging="360"/>
      </w:pPr>
    </w:lvl>
    <w:lvl w:ilvl="2" w:tplc="080A001B" w:tentative="1">
      <w:start w:val="1"/>
      <w:numFmt w:val="lowerRoman"/>
      <w:lvlText w:val="%3."/>
      <w:lvlJc w:val="right"/>
      <w:pPr>
        <w:ind w:left="2254" w:hanging="180"/>
      </w:pPr>
    </w:lvl>
    <w:lvl w:ilvl="3" w:tplc="080A000F" w:tentative="1">
      <w:start w:val="1"/>
      <w:numFmt w:val="decimal"/>
      <w:lvlText w:val="%4."/>
      <w:lvlJc w:val="left"/>
      <w:pPr>
        <w:ind w:left="2974" w:hanging="360"/>
      </w:pPr>
    </w:lvl>
    <w:lvl w:ilvl="4" w:tplc="080A0019" w:tentative="1">
      <w:start w:val="1"/>
      <w:numFmt w:val="lowerLetter"/>
      <w:lvlText w:val="%5."/>
      <w:lvlJc w:val="left"/>
      <w:pPr>
        <w:ind w:left="3694" w:hanging="360"/>
      </w:pPr>
    </w:lvl>
    <w:lvl w:ilvl="5" w:tplc="080A001B" w:tentative="1">
      <w:start w:val="1"/>
      <w:numFmt w:val="lowerRoman"/>
      <w:lvlText w:val="%6."/>
      <w:lvlJc w:val="right"/>
      <w:pPr>
        <w:ind w:left="4414" w:hanging="180"/>
      </w:pPr>
    </w:lvl>
    <w:lvl w:ilvl="6" w:tplc="080A000F" w:tentative="1">
      <w:start w:val="1"/>
      <w:numFmt w:val="decimal"/>
      <w:lvlText w:val="%7."/>
      <w:lvlJc w:val="left"/>
      <w:pPr>
        <w:ind w:left="5134" w:hanging="360"/>
      </w:pPr>
    </w:lvl>
    <w:lvl w:ilvl="7" w:tplc="080A0019" w:tentative="1">
      <w:start w:val="1"/>
      <w:numFmt w:val="lowerLetter"/>
      <w:lvlText w:val="%8."/>
      <w:lvlJc w:val="left"/>
      <w:pPr>
        <w:ind w:left="5854" w:hanging="360"/>
      </w:pPr>
    </w:lvl>
    <w:lvl w:ilvl="8" w:tplc="080A001B" w:tentative="1">
      <w:start w:val="1"/>
      <w:numFmt w:val="lowerRoman"/>
      <w:lvlText w:val="%9."/>
      <w:lvlJc w:val="right"/>
      <w:pPr>
        <w:ind w:left="6574" w:hanging="180"/>
      </w:pPr>
    </w:lvl>
  </w:abstractNum>
  <w:abstractNum w:abstractNumId="19">
    <w:nsid w:val="74E65A7F"/>
    <w:multiLevelType w:val="hybridMultilevel"/>
    <w:tmpl w:val="C9C2A572"/>
    <w:lvl w:ilvl="0" w:tplc="080A0011">
      <w:start w:val="1"/>
      <w:numFmt w:val="decimal"/>
      <w:lvlText w:val="%1)"/>
      <w:lvlJc w:val="left"/>
      <w:pPr>
        <w:ind w:left="1174" w:hanging="360"/>
      </w:pPr>
    </w:lvl>
    <w:lvl w:ilvl="1" w:tplc="080A0019" w:tentative="1">
      <w:start w:val="1"/>
      <w:numFmt w:val="lowerLetter"/>
      <w:lvlText w:val="%2."/>
      <w:lvlJc w:val="left"/>
      <w:pPr>
        <w:ind w:left="1894" w:hanging="360"/>
      </w:pPr>
    </w:lvl>
    <w:lvl w:ilvl="2" w:tplc="080A001B" w:tentative="1">
      <w:start w:val="1"/>
      <w:numFmt w:val="lowerRoman"/>
      <w:lvlText w:val="%3."/>
      <w:lvlJc w:val="right"/>
      <w:pPr>
        <w:ind w:left="2614" w:hanging="180"/>
      </w:pPr>
    </w:lvl>
    <w:lvl w:ilvl="3" w:tplc="080A000F" w:tentative="1">
      <w:start w:val="1"/>
      <w:numFmt w:val="decimal"/>
      <w:lvlText w:val="%4."/>
      <w:lvlJc w:val="left"/>
      <w:pPr>
        <w:ind w:left="3334" w:hanging="360"/>
      </w:pPr>
    </w:lvl>
    <w:lvl w:ilvl="4" w:tplc="080A0019" w:tentative="1">
      <w:start w:val="1"/>
      <w:numFmt w:val="lowerLetter"/>
      <w:lvlText w:val="%5."/>
      <w:lvlJc w:val="left"/>
      <w:pPr>
        <w:ind w:left="4054" w:hanging="360"/>
      </w:pPr>
    </w:lvl>
    <w:lvl w:ilvl="5" w:tplc="080A001B" w:tentative="1">
      <w:start w:val="1"/>
      <w:numFmt w:val="lowerRoman"/>
      <w:lvlText w:val="%6."/>
      <w:lvlJc w:val="right"/>
      <w:pPr>
        <w:ind w:left="4774" w:hanging="180"/>
      </w:pPr>
    </w:lvl>
    <w:lvl w:ilvl="6" w:tplc="080A000F" w:tentative="1">
      <w:start w:val="1"/>
      <w:numFmt w:val="decimal"/>
      <w:lvlText w:val="%7."/>
      <w:lvlJc w:val="left"/>
      <w:pPr>
        <w:ind w:left="5494" w:hanging="360"/>
      </w:pPr>
    </w:lvl>
    <w:lvl w:ilvl="7" w:tplc="080A0019" w:tentative="1">
      <w:start w:val="1"/>
      <w:numFmt w:val="lowerLetter"/>
      <w:lvlText w:val="%8."/>
      <w:lvlJc w:val="left"/>
      <w:pPr>
        <w:ind w:left="6214" w:hanging="360"/>
      </w:pPr>
    </w:lvl>
    <w:lvl w:ilvl="8" w:tplc="080A001B" w:tentative="1">
      <w:start w:val="1"/>
      <w:numFmt w:val="lowerRoman"/>
      <w:lvlText w:val="%9."/>
      <w:lvlJc w:val="right"/>
      <w:pPr>
        <w:ind w:left="6934" w:hanging="180"/>
      </w:pPr>
    </w:lvl>
  </w:abstractNum>
  <w:abstractNum w:abstractNumId="20">
    <w:nsid w:val="7A4F6CD0"/>
    <w:multiLevelType w:val="multilevel"/>
    <w:tmpl w:val="BA0834AA"/>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CB57EDB"/>
    <w:multiLevelType w:val="multilevel"/>
    <w:tmpl w:val="356CF76C"/>
    <w:lvl w:ilvl="0">
      <w:start w:val="1"/>
      <w:numFmt w:val="decimal"/>
      <w:pStyle w:val="Ttulo1"/>
      <w:lvlText w:val="Capítulo %1."/>
      <w:lvlJc w:val="left"/>
      <w:pPr>
        <w:ind w:left="360" w:hanging="360"/>
      </w:pPr>
      <w:rPr>
        <w:rFonts w:hint="default"/>
        <w:sz w:val="52"/>
      </w:rPr>
    </w:lvl>
    <w:lvl w:ilvl="1">
      <w:start w:val="1"/>
      <w:numFmt w:val="decimal"/>
      <w:pStyle w:val="Ttulo2"/>
      <w:lvlText w:val="%1.%2."/>
      <w:lvlJc w:val="left"/>
      <w:pPr>
        <w:ind w:left="1000" w:hanging="432"/>
      </w:pPr>
      <w:rPr>
        <w:rFonts w:hint="default"/>
      </w:rPr>
    </w:lvl>
    <w:lvl w:ilvl="2">
      <w:start w:val="1"/>
      <w:numFmt w:val="decimal"/>
      <w:pStyle w:val="Ttulo3"/>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tulo4"/>
      <w:lvlText w:val="%4.%1.%2.%3"/>
      <w:lvlJc w:val="left"/>
      <w:pPr>
        <w:ind w:left="1728" w:hanging="648"/>
      </w:pPr>
      <w:rPr>
        <w:rFonts w:hint="default"/>
      </w:rPr>
    </w:lvl>
    <w:lvl w:ilvl="4">
      <w:start w:val="1"/>
      <w:numFmt w:val="decimal"/>
      <w:pStyle w:val="Ttulo4"/>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D882A71"/>
    <w:multiLevelType w:val="multilevel"/>
    <w:tmpl w:val="E3F254BA"/>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4.%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DFE4BD7"/>
    <w:multiLevelType w:val="hybridMultilevel"/>
    <w:tmpl w:val="540A789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FFD6F07"/>
    <w:multiLevelType w:val="multilevel"/>
    <w:tmpl w:val="E8580B7E"/>
    <w:lvl w:ilvl="0">
      <w:start w:val="1"/>
      <w:numFmt w:val="decimal"/>
      <w:lvlText w:val="Capi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9"/>
  </w:num>
  <w:num w:numId="5">
    <w:abstractNumId w:val="24"/>
  </w:num>
  <w:num w:numId="6">
    <w:abstractNumId w:val="6"/>
  </w:num>
  <w:num w:numId="7">
    <w:abstractNumId w:val="16"/>
  </w:num>
  <w:num w:numId="8">
    <w:abstractNumId w:val="3"/>
  </w:num>
  <w:num w:numId="9">
    <w:abstractNumId w:val="10"/>
  </w:num>
  <w:num w:numId="10">
    <w:abstractNumId w:val="17"/>
  </w:num>
  <w:num w:numId="11">
    <w:abstractNumId w:val="2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0"/>
  </w:num>
  <w:num w:numId="16">
    <w:abstractNumId w:val="2"/>
  </w:num>
  <w:num w:numId="17">
    <w:abstractNumId w:val="7"/>
  </w:num>
  <w:num w:numId="18">
    <w:abstractNumId w:val="13"/>
  </w:num>
  <w:num w:numId="19">
    <w:abstractNumId w:val="15"/>
  </w:num>
  <w:num w:numId="20">
    <w:abstractNumId w:val="12"/>
  </w:num>
  <w:num w:numId="21">
    <w:abstractNumId w:val="21"/>
  </w:num>
  <w:num w:numId="22">
    <w:abstractNumId w:val="23"/>
  </w:num>
  <w:num w:numId="23">
    <w:abstractNumId w:val="11"/>
  </w:num>
  <w:num w:numId="24">
    <w:abstractNumId w:val="5"/>
  </w:num>
  <w:num w:numId="25">
    <w:abstractNumId w:val="14"/>
  </w:num>
  <w:num w:numId="26">
    <w:abstractNumId w:val="19"/>
  </w:num>
  <w:num w:numId="27">
    <w:abstractNumId w:val="4"/>
  </w:num>
  <w:num w:numId="28">
    <w:abstractNumId w:val="18"/>
  </w:num>
  <w:num w:numId="2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ma M">
    <w15:presenceInfo w15:providerId="Windows Live" w15:userId="3a99e73cfe07f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5B"/>
    <w:rsid w:val="00007696"/>
    <w:rsid w:val="0001268B"/>
    <w:rsid w:val="00023C48"/>
    <w:rsid w:val="00031374"/>
    <w:rsid w:val="000347A1"/>
    <w:rsid w:val="000513C8"/>
    <w:rsid w:val="00061B4A"/>
    <w:rsid w:val="00067428"/>
    <w:rsid w:val="0007073F"/>
    <w:rsid w:val="00073CA4"/>
    <w:rsid w:val="00083A8A"/>
    <w:rsid w:val="000869B3"/>
    <w:rsid w:val="00091424"/>
    <w:rsid w:val="000A3DE6"/>
    <w:rsid w:val="000B06DA"/>
    <w:rsid w:val="000B4FF6"/>
    <w:rsid w:val="000E0191"/>
    <w:rsid w:val="00102975"/>
    <w:rsid w:val="00104950"/>
    <w:rsid w:val="0010685B"/>
    <w:rsid w:val="00111B6A"/>
    <w:rsid w:val="0012788F"/>
    <w:rsid w:val="00152674"/>
    <w:rsid w:val="001643B0"/>
    <w:rsid w:val="00175427"/>
    <w:rsid w:val="00175EDF"/>
    <w:rsid w:val="00177309"/>
    <w:rsid w:val="00177D48"/>
    <w:rsid w:val="001900ED"/>
    <w:rsid w:val="001A4C1F"/>
    <w:rsid w:val="001A5B79"/>
    <w:rsid w:val="001A6236"/>
    <w:rsid w:val="001B170E"/>
    <w:rsid w:val="001C6B36"/>
    <w:rsid w:val="001E4217"/>
    <w:rsid w:val="001F0636"/>
    <w:rsid w:val="001F1368"/>
    <w:rsid w:val="00200990"/>
    <w:rsid w:val="00210A0C"/>
    <w:rsid w:val="00216834"/>
    <w:rsid w:val="00223407"/>
    <w:rsid w:val="00234954"/>
    <w:rsid w:val="00241DC9"/>
    <w:rsid w:val="00244927"/>
    <w:rsid w:val="00252BDD"/>
    <w:rsid w:val="00254568"/>
    <w:rsid w:val="00261B11"/>
    <w:rsid w:val="00270BFE"/>
    <w:rsid w:val="0028352D"/>
    <w:rsid w:val="002942E4"/>
    <w:rsid w:val="002942FF"/>
    <w:rsid w:val="002966E1"/>
    <w:rsid w:val="002A2D66"/>
    <w:rsid w:val="002A3798"/>
    <w:rsid w:val="002A7CE0"/>
    <w:rsid w:val="002B37F7"/>
    <w:rsid w:val="002B5D42"/>
    <w:rsid w:val="002B7D1D"/>
    <w:rsid w:val="002C1E3E"/>
    <w:rsid w:val="002C3495"/>
    <w:rsid w:val="002D4210"/>
    <w:rsid w:val="002E1FC7"/>
    <w:rsid w:val="002E3DA4"/>
    <w:rsid w:val="002E7DB7"/>
    <w:rsid w:val="00303811"/>
    <w:rsid w:val="0031008B"/>
    <w:rsid w:val="00311E14"/>
    <w:rsid w:val="003273C7"/>
    <w:rsid w:val="0033553E"/>
    <w:rsid w:val="0034379E"/>
    <w:rsid w:val="00353EAA"/>
    <w:rsid w:val="00355220"/>
    <w:rsid w:val="0036002C"/>
    <w:rsid w:val="00361FF0"/>
    <w:rsid w:val="00390396"/>
    <w:rsid w:val="003929A3"/>
    <w:rsid w:val="00394163"/>
    <w:rsid w:val="00397983"/>
    <w:rsid w:val="003A179E"/>
    <w:rsid w:val="003A58BA"/>
    <w:rsid w:val="003A5F07"/>
    <w:rsid w:val="003B0824"/>
    <w:rsid w:val="003B3826"/>
    <w:rsid w:val="003D7224"/>
    <w:rsid w:val="003E44F8"/>
    <w:rsid w:val="003E6A32"/>
    <w:rsid w:val="003F1884"/>
    <w:rsid w:val="003F328F"/>
    <w:rsid w:val="004105A6"/>
    <w:rsid w:val="00410C0D"/>
    <w:rsid w:val="00412DD9"/>
    <w:rsid w:val="00415DBF"/>
    <w:rsid w:val="00422860"/>
    <w:rsid w:val="0042728F"/>
    <w:rsid w:val="00431479"/>
    <w:rsid w:val="004335B2"/>
    <w:rsid w:val="00435FF5"/>
    <w:rsid w:val="0044039C"/>
    <w:rsid w:val="00443D0D"/>
    <w:rsid w:val="00450123"/>
    <w:rsid w:val="00484028"/>
    <w:rsid w:val="00484BB1"/>
    <w:rsid w:val="00485BC0"/>
    <w:rsid w:val="00490588"/>
    <w:rsid w:val="004A4C52"/>
    <w:rsid w:val="004A76B7"/>
    <w:rsid w:val="004A76FA"/>
    <w:rsid w:val="004B7BA2"/>
    <w:rsid w:val="004C70FC"/>
    <w:rsid w:val="004D4DC9"/>
    <w:rsid w:val="004E132E"/>
    <w:rsid w:val="00506F42"/>
    <w:rsid w:val="00522533"/>
    <w:rsid w:val="005237CA"/>
    <w:rsid w:val="00523B6C"/>
    <w:rsid w:val="005349F8"/>
    <w:rsid w:val="005467F8"/>
    <w:rsid w:val="0054786F"/>
    <w:rsid w:val="0055285A"/>
    <w:rsid w:val="00555660"/>
    <w:rsid w:val="005623AF"/>
    <w:rsid w:val="005624DB"/>
    <w:rsid w:val="0058396F"/>
    <w:rsid w:val="0059410A"/>
    <w:rsid w:val="005961EF"/>
    <w:rsid w:val="005B0810"/>
    <w:rsid w:val="005B36A5"/>
    <w:rsid w:val="005D3099"/>
    <w:rsid w:val="005D65BE"/>
    <w:rsid w:val="005F1CDD"/>
    <w:rsid w:val="005F1DE5"/>
    <w:rsid w:val="005F415D"/>
    <w:rsid w:val="005F5B0B"/>
    <w:rsid w:val="00620940"/>
    <w:rsid w:val="00620F64"/>
    <w:rsid w:val="006212B3"/>
    <w:rsid w:val="00623000"/>
    <w:rsid w:val="00637B4A"/>
    <w:rsid w:val="00637D1D"/>
    <w:rsid w:val="0064315D"/>
    <w:rsid w:val="0064788A"/>
    <w:rsid w:val="00655E75"/>
    <w:rsid w:val="0066118A"/>
    <w:rsid w:val="00666B4A"/>
    <w:rsid w:val="00672890"/>
    <w:rsid w:val="006738FC"/>
    <w:rsid w:val="00674DDF"/>
    <w:rsid w:val="006837DB"/>
    <w:rsid w:val="00684D96"/>
    <w:rsid w:val="00684EA2"/>
    <w:rsid w:val="0068609F"/>
    <w:rsid w:val="00687481"/>
    <w:rsid w:val="00691615"/>
    <w:rsid w:val="006A52F7"/>
    <w:rsid w:val="006B575B"/>
    <w:rsid w:val="006C45F0"/>
    <w:rsid w:val="006D39E2"/>
    <w:rsid w:val="006E5671"/>
    <w:rsid w:val="006F7096"/>
    <w:rsid w:val="00712A90"/>
    <w:rsid w:val="007342DB"/>
    <w:rsid w:val="0074091A"/>
    <w:rsid w:val="00745C25"/>
    <w:rsid w:val="00750FDA"/>
    <w:rsid w:val="00760E56"/>
    <w:rsid w:val="007619E5"/>
    <w:rsid w:val="00763098"/>
    <w:rsid w:val="0076669B"/>
    <w:rsid w:val="007702B0"/>
    <w:rsid w:val="00793603"/>
    <w:rsid w:val="007A1C5E"/>
    <w:rsid w:val="007B075E"/>
    <w:rsid w:val="007B4797"/>
    <w:rsid w:val="007C2E5A"/>
    <w:rsid w:val="007C3896"/>
    <w:rsid w:val="007C69D3"/>
    <w:rsid w:val="007E274B"/>
    <w:rsid w:val="007E6957"/>
    <w:rsid w:val="00810781"/>
    <w:rsid w:val="00816672"/>
    <w:rsid w:val="00821D8F"/>
    <w:rsid w:val="008250E5"/>
    <w:rsid w:val="00827033"/>
    <w:rsid w:val="00832380"/>
    <w:rsid w:val="0084776C"/>
    <w:rsid w:val="00853A07"/>
    <w:rsid w:val="00855FBC"/>
    <w:rsid w:val="00862193"/>
    <w:rsid w:val="008665BE"/>
    <w:rsid w:val="00871BA1"/>
    <w:rsid w:val="00872575"/>
    <w:rsid w:val="008762EF"/>
    <w:rsid w:val="008A7725"/>
    <w:rsid w:val="008B24C8"/>
    <w:rsid w:val="008C1022"/>
    <w:rsid w:val="008D12AC"/>
    <w:rsid w:val="008D151F"/>
    <w:rsid w:val="008E3ED3"/>
    <w:rsid w:val="008E6480"/>
    <w:rsid w:val="008E77EF"/>
    <w:rsid w:val="008E7F83"/>
    <w:rsid w:val="008F1A66"/>
    <w:rsid w:val="00921B3D"/>
    <w:rsid w:val="00934579"/>
    <w:rsid w:val="0094248A"/>
    <w:rsid w:val="00942A7F"/>
    <w:rsid w:val="00950732"/>
    <w:rsid w:val="00956BC2"/>
    <w:rsid w:val="0096063E"/>
    <w:rsid w:val="00967C39"/>
    <w:rsid w:val="009701BA"/>
    <w:rsid w:val="00986F18"/>
    <w:rsid w:val="009968A3"/>
    <w:rsid w:val="009A08BB"/>
    <w:rsid w:val="009A566E"/>
    <w:rsid w:val="009C16FA"/>
    <w:rsid w:val="009C31A2"/>
    <w:rsid w:val="009D2619"/>
    <w:rsid w:val="009E2E11"/>
    <w:rsid w:val="009E3384"/>
    <w:rsid w:val="00A07925"/>
    <w:rsid w:val="00A1791A"/>
    <w:rsid w:val="00A3160E"/>
    <w:rsid w:val="00A42474"/>
    <w:rsid w:val="00A5307D"/>
    <w:rsid w:val="00A5548E"/>
    <w:rsid w:val="00A565A4"/>
    <w:rsid w:val="00A607D8"/>
    <w:rsid w:val="00A61848"/>
    <w:rsid w:val="00A62A5A"/>
    <w:rsid w:val="00A709C9"/>
    <w:rsid w:val="00A717A3"/>
    <w:rsid w:val="00A753C5"/>
    <w:rsid w:val="00A94E9E"/>
    <w:rsid w:val="00A96FCF"/>
    <w:rsid w:val="00AA15CD"/>
    <w:rsid w:val="00AA3E28"/>
    <w:rsid w:val="00AA44C1"/>
    <w:rsid w:val="00AB53B2"/>
    <w:rsid w:val="00AC6CF3"/>
    <w:rsid w:val="00AC7B23"/>
    <w:rsid w:val="00AE0677"/>
    <w:rsid w:val="00B000D7"/>
    <w:rsid w:val="00B04BBA"/>
    <w:rsid w:val="00B05CA5"/>
    <w:rsid w:val="00B07312"/>
    <w:rsid w:val="00B116A0"/>
    <w:rsid w:val="00B169B8"/>
    <w:rsid w:val="00B20898"/>
    <w:rsid w:val="00B34DEC"/>
    <w:rsid w:val="00B45538"/>
    <w:rsid w:val="00B57348"/>
    <w:rsid w:val="00B655A8"/>
    <w:rsid w:val="00B736CB"/>
    <w:rsid w:val="00BA3378"/>
    <w:rsid w:val="00BB0841"/>
    <w:rsid w:val="00BB270C"/>
    <w:rsid w:val="00BD3647"/>
    <w:rsid w:val="00BE0206"/>
    <w:rsid w:val="00BF2FF0"/>
    <w:rsid w:val="00C0249B"/>
    <w:rsid w:val="00C028BC"/>
    <w:rsid w:val="00C416AC"/>
    <w:rsid w:val="00C57D14"/>
    <w:rsid w:val="00C73D7F"/>
    <w:rsid w:val="00C745B3"/>
    <w:rsid w:val="00C77F92"/>
    <w:rsid w:val="00C846D4"/>
    <w:rsid w:val="00C930FE"/>
    <w:rsid w:val="00C95DC9"/>
    <w:rsid w:val="00CA1AAA"/>
    <w:rsid w:val="00CA1B73"/>
    <w:rsid w:val="00CC701A"/>
    <w:rsid w:val="00CD776A"/>
    <w:rsid w:val="00CE1F6C"/>
    <w:rsid w:val="00D10CCC"/>
    <w:rsid w:val="00D121DA"/>
    <w:rsid w:val="00D147DF"/>
    <w:rsid w:val="00D2719B"/>
    <w:rsid w:val="00D415BB"/>
    <w:rsid w:val="00D4566E"/>
    <w:rsid w:val="00D60A73"/>
    <w:rsid w:val="00D61524"/>
    <w:rsid w:val="00D67463"/>
    <w:rsid w:val="00D90F72"/>
    <w:rsid w:val="00D91D05"/>
    <w:rsid w:val="00DA2414"/>
    <w:rsid w:val="00DA4455"/>
    <w:rsid w:val="00DA7F16"/>
    <w:rsid w:val="00DB4293"/>
    <w:rsid w:val="00DB721D"/>
    <w:rsid w:val="00DC02DE"/>
    <w:rsid w:val="00DC100B"/>
    <w:rsid w:val="00DD1FCD"/>
    <w:rsid w:val="00DE58F2"/>
    <w:rsid w:val="00DE7D27"/>
    <w:rsid w:val="00DF45F0"/>
    <w:rsid w:val="00DF4E24"/>
    <w:rsid w:val="00DF662F"/>
    <w:rsid w:val="00E00336"/>
    <w:rsid w:val="00E01C43"/>
    <w:rsid w:val="00E03899"/>
    <w:rsid w:val="00E06D19"/>
    <w:rsid w:val="00E111AC"/>
    <w:rsid w:val="00E139F6"/>
    <w:rsid w:val="00E23403"/>
    <w:rsid w:val="00E3609A"/>
    <w:rsid w:val="00E7446C"/>
    <w:rsid w:val="00E778E8"/>
    <w:rsid w:val="00E925F3"/>
    <w:rsid w:val="00E97F67"/>
    <w:rsid w:val="00EA1103"/>
    <w:rsid w:val="00EA5ABB"/>
    <w:rsid w:val="00EC24D6"/>
    <w:rsid w:val="00EC2C30"/>
    <w:rsid w:val="00ED2A8D"/>
    <w:rsid w:val="00EE087A"/>
    <w:rsid w:val="00EE1520"/>
    <w:rsid w:val="00EE527F"/>
    <w:rsid w:val="00F01635"/>
    <w:rsid w:val="00F03946"/>
    <w:rsid w:val="00F06223"/>
    <w:rsid w:val="00F22490"/>
    <w:rsid w:val="00F23D07"/>
    <w:rsid w:val="00F2683D"/>
    <w:rsid w:val="00F325A1"/>
    <w:rsid w:val="00F3703C"/>
    <w:rsid w:val="00F640DC"/>
    <w:rsid w:val="00F67256"/>
    <w:rsid w:val="00F71B82"/>
    <w:rsid w:val="00F81927"/>
    <w:rsid w:val="00FE04D1"/>
    <w:rsid w:val="00FE4B05"/>
    <w:rsid w:val="00FF2D4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C778F7"/>
  <w15:docId w15:val="{82A6D12A-D2A6-4914-B639-F4746447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D0D"/>
  </w:style>
  <w:style w:type="paragraph" w:styleId="Ttulo1">
    <w:name w:val="heading 1"/>
    <w:basedOn w:val="Normal"/>
    <w:next w:val="1Textotesis"/>
    <w:link w:val="Ttulo1Car"/>
    <w:uiPriority w:val="9"/>
    <w:qFormat/>
    <w:rsid w:val="007342DB"/>
    <w:pPr>
      <w:numPr>
        <w:numId w:val="3"/>
      </w:numPr>
      <w:spacing w:before="2400" w:after="360" w:line="240" w:lineRule="auto"/>
      <w:outlineLvl w:val="0"/>
    </w:pPr>
    <w:rPr>
      <w:rFonts w:ascii="Times New Roman" w:hAnsi="Times New Roman" w:cs="Times New Roman"/>
      <w:b/>
      <w:sz w:val="50"/>
      <w:szCs w:val="50"/>
    </w:rPr>
  </w:style>
  <w:style w:type="paragraph" w:styleId="Ttulo2">
    <w:name w:val="heading 2"/>
    <w:basedOn w:val="1Textotesis"/>
    <w:next w:val="1Textotesis"/>
    <w:link w:val="Ttulo2Car"/>
    <w:uiPriority w:val="9"/>
    <w:unhideWhenUsed/>
    <w:qFormat/>
    <w:rsid w:val="007342DB"/>
    <w:pPr>
      <w:numPr>
        <w:ilvl w:val="1"/>
        <w:numId w:val="3"/>
      </w:numPr>
      <w:spacing w:before="360" w:after="360"/>
      <w:ind w:left="792"/>
      <w:outlineLvl w:val="1"/>
    </w:pPr>
    <w:rPr>
      <w:b/>
      <w:sz w:val="32"/>
      <w:szCs w:val="32"/>
    </w:rPr>
  </w:style>
  <w:style w:type="paragraph" w:styleId="Ttulo3">
    <w:name w:val="heading 3"/>
    <w:basedOn w:val="Ttulo2"/>
    <w:next w:val="1Textotesis"/>
    <w:link w:val="Ttulo3Car"/>
    <w:uiPriority w:val="9"/>
    <w:unhideWhenUsed/>
    <w:qFormat/>
    <w:rsid w:val="00EE1520"/>
    <w:pPr>
      <w:numPr>
        <w:ilvl w:val="2"/>
      </w:numPr>
      <w:outlineLvl w:val="2"/>
    </w:pPr>
  </w:style>
  <w:style w:type="paragraph" w:styleId="Ttulo4">
    <w:name w:val="heading 4"/>
    <w:basedOn w:val="Normal"/>
    <w:next w:val="1Textotesis"/>
    <w:link w:val="Ttulo4Car"/>
    <w:uiPriority w:val="9"/>
    <w:unhideWhenUsed/>
    <w:qFormat/>
    <w:rsid w:val="00C846D4"/>
    <w:pPr>
      <w:keepNext/>
      <w:keepLines/>
      <w:numPr>
        <w:ilvl w:val="4"/>
        <w:numId w:val="3"/>
      </w:numPr>
      <w:spacing w:before="240" w:after="120"/>
      <w:outlineLvl w:val="3"/>
    </w:pPr>
    <w:rPr>
      <w:rFonts w:ascii="Times New Roman" w:eastAsiaTheme="majorEastAsia" w:hAnsi="Times New Roman" w:cs="Times New Roman"/>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42DB"/>
    <w:rPr>
      <w:rFonts w:ascii="Times New Roman" w:hAnsi="Times New Roman" w:cs="Times New Roman"/>
      <w:b/>
      <w:sz w:val="50"/>
      <w:szCs w:val="50"/>
    </w:rPr>
  </w:style>
  <w:style w:type="paragraph" w:customStyle="1" w:styleId="1Textotesis">
    <w:name w:val="1Texto tesis"/>
    <w:basedOn w:val="Normal"/>
    <w:qFormat/>
    <w:rsid w:val="00490588"/>
    <w:pPr>
      <w:spacing w:after="0" w:line="360" w:lineRule="auto"/>
      <w:ind w:firstLine="454"/>
      <w:jc w:val="both"/>
    </w:pPr>
    <w:rPr>
      <w:rFonts w:ascii="Times New Roman" w:hAnsi="Times New Roman" w:cs="Times New Roman"/>
      <w:sz w:val="24"/>
      <w:szCs w:val="24"/>
    </w:rPr>
  </w:style>
  <w:style w:type="character" w:customStyle="1" w:styleId="Ttulo2Car">
    <w:name w:val="Título 2 Car"/>
    <w:basedOn w:val="Fuentedeprrafopredeter"/>
    <w:link w:val="Ttulo2"/>
    <w:uiPriority w:val="9"/>
    <w:rsid w:val="007342DB"/>
    <w:rPr>
      <w:rFonts w:ascii="Times New Roman" w:hAnsi="Times New Roman" w:cs="Times New Roman"/>
      <w:b/>
      <w:sz w:val="32"/>
      <w:szCs w:val="32"/>
    </w:rPr>
  </w:style>
  <w:style w:type="character" w:customStyle="1" w:styleId="Ttulo3Car">
    <w:name w:val="Título 3 Car"/>
    <w:basedOn w:val="Fuentedeprrafopredeter"/>
    <w:link w:val="Ttulo3"/>
    <w:uiPriority w:val="9"/>
    <w:rsid w:val="00EE1520"/>
    <w:rPr>
      <w:rFonts w:ascii="Times New Roman" w:hAnsi="Times New Roman" w:cs="Times New Roman"/>
      <w:b/>
      <w:sz w:val="32"/>
      <w:szCs w:val="32"/>
    </w:rPr>
  </w:style>
  <w:style w:type="paragraph" w:customStyle="1" w:styleId="1figuras">
    <w:name w:val="1figuras"/>
    <w:basedOn w:val="Descripcin"/>
    <w:qFormat/>
    <w:rsid w:val="006E5671"/>
  </w:style>
  <w:style w:type="paragraph" w:styleId="Descripcin">
    <w:name w:val="caption"/>
    <w:basedOn w:val="Normal"/>
    <w:next w:val="Normal"/>
    <w:uiPriority w:val="35"/>
    <w:unhideWhenUsed/>
    <w:qFormat/>
    <w:rsid w:val="004E132E"/>
    <w:pPr>
      <w:spacing w:line="240" w:lineRule="auto"/>
      <w:jc w:val="center"/>
    </w:pPr>
    <w:rPr>
      <w:rFonts w:ascii="Times New Roman" w:hAnsi="Times New Roman" w:cs="Times New Roman"/>
      <w:b/>
      <w:bCs/>
    </w:rPr>
  </w:style>
  <w:style w:type="paragraph" w:styleId="Textodeglobo">
    <w:name w:val="Balloon Text"/>
    <w:basedOn w:val="Normal"/>
    <w:link w:val="TextodegloboCar"/>
    <w:uiPriority w:val="99"/>
    <w:semiHidden/>
    <w:unhideWhenUsed/>
    <w:rsid w:val="004E13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32E"/>
    <w:rPr>
      <w:rFonts w:ascii="Tahoma" w:hAnsi="Tahoma" w:cs="Tahoma"/>
      <w:sz w:val="16"/>
      <w:szCs w:val="16"/>
    </w:rPr>
  </w:style>
  <w:style w:type="table" w:styleId="Tablaconcuadrcula">
    <w:name w:val="Table Grid"/>
    <w:basedOn w:val="Tablanormal"/>
    <w:uiPriority w:val="59"/>
    <w:rsid w:val="004E13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astesis">
    <w:name w:val="listas tesis"/>
    <w:basedOn w:val="Ttulo1"/>
    <w:qFormat/>
    <w:rsid w:val="00F23D07"/>
    <w:pPr>
      <w:numPr>
        <w:numId w:val="0"/>
      </w:numPr>
      <w:spacing w:before="0"/>
      <w:ind w:left="357" w:hanging="357"/>
    </w:pPr>
  </w:style>
  <w:style w:type="paragraph" w:styleId="Prrafodelista">
    <w:name w:val="List Paragraph"/>
    <w:basedOn w:val="Normal"/>
    <w:uiPriority w:val="34"/>
    <w:qFormat/>
    <w:rsid w:val="001E4217"/>
    <w:pPr>
      <w:ind w:left="720"/>
      <w:contextualSpacing/>
    </w:pPr>
  </w:style>
  <w:style w:type="paragraph" w:customStyle="1" w:styleId="1Indice">
    <w:name w:val="1Indice"/>
    <w:basedOn w:val="Normal"/>
    <w:link w:val="1IndiceCar"/>
    <w:qFormat/>
    <w:rsid w:val="001E4217"/>
    <w:pPr>
      <w:jc w:val="both"/>
    </w:pPr>
    <w:rPr>
      <w:rFonts w:ascii="Times New Roman" w:hAnsi="Times New Roman" w:cs="Times New Roman"/>
      <w:b/>
      <w:sz w:val="40"/>
      <w:szCs w:val="40"/>
    </w:rPr>
  </w:style>
  <w:style w:type="character" w:customStyle="1" w:styleId="1IndiceCar">
    <w:name w:val="1Indice Car"/>
    <w:basedOn w:val="Fuentedeprrafopredeter"/>
    <w:link w:val="1Indice"/>
    <w:rsid w:val="001E4217"/>
    <w:rPr>
      <w:rFonts w:ascii="Times New Roman" w:hAnsi="Times New Roman" w:cs="Times New Roman"/>
      <w:b/>
      <w:sz w:val="40"/>
      <w:szCs w:val="40"/>
    </w:rPr>
  </w:style>
  <w:style w:type="paragraph" w:styleId="TDC1">
    <w:name w:val="toc 1"/>
    <w:basedOn w:val="Normal"/>
    <w:next w:val="Normal"/>
    <w:autoRedefine/>
    <w:uiPriority w:val="39"/>
    <w:unhideWhenUsed/>
    <w:rsid w:val="00EC2C30"/>
    <w:pPr>
      <w:spacing w:after="100"/>
      <w:jc w:val="both"/>
    </w:pPr>
    <w:rPr>
      <w:rFonts w:ascii="Times New Roman" w:hAnsi="Times New Roman"/>
      <w:b/>
    </w:rPr>
  </w:style>
  <w:style w:type="paragraph" w:styleId="TDC2">
    <w:name w:val="toc 2"/>
    <w:basedOn w:val="Normal"/>
    <w:next w:val="Normal"/>
    <w:autoRedefine/>
    <w:uiPriority w:val="39"/>
    <w:unhideWhenUsed/>
    <w:rsid w:val="00EC2C30"/>
    <w:pPr>
      <w:spacing w:after="100"/>
      <w:ind w:left="220"/>
    </w:pPr>
    <w:rPr>
      <w:rFonts w:ascii="Times New Roman" w:hAnsi="Times New Roman"/>
    </w:rPr>
  </w:style>
  <w:style w:type="paragraph" w:styleId="TDC3">
    <w:name w:val="toc 3"/>
    <w:basedOn w:val="Normal"/>
    <w:next w:val="Normal"/>
    <w:autoRedefine/>
    <w:uiPriority w:val="39"/>
    <w:unhideWhenUsed/>
    <w:rsid w:val="00EC2C30"/>
    <w:pPr>
      <w:spacing w:after="100"/>
      <w:ind w:left="440"/>
    </w:pPr>
    <w:rPr>
      <w:rFonts w:ascii="Times New Roman" w:hAnsi="Times New Roman"/>
    </w:rPr>
  </w:style>
  <w:style w:type="character" w:styleId="Hipervnculo">
    <w:name w:val="Hyperlink"/>
    <w:basedOn w:val="Fuentedeprrafopredeter"/>
    <w:uiPriority w:val="99"/>
    <w:unhideWhenUsed/>
    <w:rsid w:val="001E4217"/>
    <w:rPr>
      <w:color w:val="0000FF" w:themeColor="hyperlink"/>
      <w:u w:val="single"/>
    </w:rPr>
  </w:style>
  <w:style w:type="paragraph" w:styleId="Encabezado">
    <w:name w:val="header"/>
    <w:basedOn w:val="Normal"/>
    <w:link w:val="EncabezadoCar"/>
    <w:uiPriority w:val="99"/>
    <w:unhideWhenUsed/>
    <w:rsid w:val="001E42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4217"/>
  </w:style>
  <w:style w:type="paragraph" w:styleId="Piedepgina">
    <w:name w:val="footer"/>
    <w:basedOn w:val="Normal"/>
    <w:link w:val="PiedepginaCar"/>
    <w:uiPriority w:val="99"/>
    <w:unhideWhenUsed/>
    <w:rsid w:val="001E42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4217"/>
  </w:style>
  <w:style w:type="paragraph" w:customStyle="1" w:styleId="1tablas">
    <w:name w:val="1tablas"/>
    <w:basedOn w:val="Descripcin"/>
    <w:qFormat/>
    <w:rsid w:val="006E5671"/>
  </w:style>
  <w:style w:type="paragraph" w:styleId="Tabladeilustraciones">
    <w:name w:val="table of figures"/>
    <w:basedOn w:val="Normal"/>
    <w:next w:val="Normal"/>
    <w:uiPriority w:val="99"/>
    <w:unhideWhenUsed/>
    <w:rsid w:val="006212B3"/>
    <w:pPr>
      <w:spacing w:after="0"/>
    </w:pPr>
    <w:rPr>
      <w:rFonts w:ascii="Times New Roman" w:hAnsi="Times New Roman"/>
    </w:rPr>
  </w:style>
  <w:style w:type="paragraph" w:customStyle="1" w:styleId="References">
    <w:name w:val="References"/>
    <w:basedOn w:val="Listaconnmeros"/>
    <w:rsid w:val="00C745B3"/>
    <w:pPr>
      <w:tabs>
        <w:tab w:val="clear" w:pos="502"/>
        <w:tab w:val="num" w:pos="426"/>
      </w:tabs>
      <w:autoSpaceDE w:val="0"/>
      <w:autoSpaceDN w:val="0"/>
      <w:adjustRightInd w:val="0"/>
      <w:spacing w:after="0" w:line="240" w:lineRule="auto"/>
      <w:ind w:left="426" w:hanging="397"/>
      <w:contextualSpacing w:val="0"/>
      <w:jc w:val="both"/>
    </w:pPr>
    <w:rPr>
      <w:rFonts w:ascii="Times New Roman" w:eastAsia="Times New Roman" w:hAnsi="Times New Roman" w:cs="Times New Roman"/>
      <w:szCs w:val="20"/>
      <w:lang w:val="en-US"/>
    </w:rPr>
  </w:style>
  <w:style w:type="paragraph" w:styleId="Listaconnmeros">
    <w:name w:val="List Number"/>
    <w:basedOn w:val="Normal"/>
    <w:uiPriority w:val="99"/>
    <w:semiHidden/>
    <w:unhideWhenUsed/>
    <w:rsid w:val="00C745B3"/>
    <w:pPr>
      <w:numPr>
        <w:numId w:val="6"/>
      </w:numPr>
      <w:contextualSpacing/>
    </w:pPr>
  </w:style>
  <w:style w:type="character" w:customStyle="1" w:styleId="Ttulo4Car">
    <w:name w:val="Título 4 Car"/>
    <w:basedOn w:val="Fuentedeprrafopredeter"/>
    <w:link w:val="Ttulo4"/>
    <w:uiPriority w:val="9"/>
    <w:rsid w:val="00C846D4"/>
    <w:rPr>
      <w:rFonts w:ascii="Times New Roman" w:eastAsiaTheme="majorEastAsia" w:hAnsi="Times New Roman" w:cs="Times New Roman"/>
      <w:b/>
      <w:bCs/>
      <w:i/>
      <w:iCs/>
    </w:rPr>
  </w:style>
  <w:style w:type="character" w:styleId="Textodelmarcadordeposicin">
    <w:name w:val="Placeholder Text"/>
    <w:basedOn w:val="Fuentedeprrafopredeter"/>
    <w:uiPriority w:val="99"/>
    <w:semiHidden/>
    <w:rsid w:val="002A3798"/>
    <w:rPr>
      <w:color w:val="808080"/>
    </w:rPr>
  </w:style>
  <w:style w:type="paragraph" w:styleId="Bibliografa">
    <w:name w:val="Bibliography"/>
    <w:basedOn w:val="Normal"/>
    <w:next w:val="Normal"/>
    <w:uiPriority w:val="37"/>
    <w:unhideWhenUsed/>
    <w:rsid w:val="00D60A73"/>
  </w:style>
  <w:style w:type="character" w:styleId="Nmerodepgina">
    <w:name w:val="page number"/>
    <w:basedOn w:val="Fuentedeprrafopredeter"/>
    <w:uiPriority w:val="99"/>
    <w:semiHidden/>
    <w:unhideWhenUsed/>
    <w:rsid w:val="007C69D3"/>
  </w:style>
  <w:style w:type="paragraph" w:styleId="TDC5">
    <w:name w:val="toc 5"/>
    <w:basedOn w:val="Normal"/>
    <w:next w:val="Normal"/>
    <w:autoRedefine/>
    <w:uiPriority w:val="39"/>
    <w:unhideWhenUsed/>
    <w:rsid w:val="005623AF"/>
    <w:pPr>
      <w:ind w:left="880"/>
    </w:pPr>
  </w:style>
  <w:style w:type="paragraph" w:styleId="TDC4">
    <w:name w:val="toc 4"/>
    <w:basedOn w:val="Normal"/>
    <w:next w:val="Normal"/>
    <w:autoRedefine/>
    <w:uiPriority w:val="39"/>
    <w:unhideWhenUsed/>
    <w:rsid w:val="009A08BB"/>
    <w:pPr>
      <w:spacing w:after="100"/>
      <w:ind w:left="660"/>
    </w:pPr>
    <w:rPr>
      <w:rFonts w:ascii="Times New Roman" w:hAnsi="Times New Roman"/>
      <w:sz w:val="20"/>
    </w:rPr>
  </w:style>
  <w:style w:type="paragraph" w:styleId="TDC6">
    <w:name w:val="toc 6"/>
    <w:basedOn w:val="Normal"/>
    <w:next w:val="Normal"/>
    <w:autoRedefine/>
    <w:uiPriority w:val="39"/>
    <w:unhideWhenUsed/>
    <w:rsid w:val="005623AF"/>
    <w:pPr>
      <w:ind w:left="1100"/>
    </w:pPr>
  </w:style>
  <w:style w:type="paragraph" w:styleId="TDC7">
    <w:name w:val="toc 7"/>
    <w:basedOn w:val="Normal"/>
    <w:next w:val="Normal"/>
    <w:autoRedefine/>
    <w:uiPriority w:val="39"/>
    <w:unhideWhenUsed/>
    <w:rsid w:val="005623AF"/>
    <w:pPr>
      <w:ind w:left="1320"/>
    </w:pPr>
  </w:style>
  <w:style w:type="paragraph" w:styleId="TDC8">
    <w:name w:val="toc 8"/>
    <w:basedOn w:val="Normal"/>
    <w:next w:val="Normal"/>
    <w:autoRedefine/>
    <w:uiPriority w:val="39"/>
    <w:unhideWhenUsed/>
    <w:rsid w:val="005623AF"/>
    <w:pPr>
      <w:ind w:left="1540"/>
    </w:pPr>
  </w:style>
  <w:style w:type="paragraph" w:styleId="TDC9">
    <w:name w:val="toc 9"/>
    <w:basedOn w:val="Normal"/>
    <w:next w:val="Normal"/>
    <w:autoRedefine/>
    <w:uiPriority w:val="39"/>
    <w:unhideWhenUsed/>
    <w:rsid w:val="005623AF"/>
    <w:pPr>
      <w:ind w:left="1760"/>
    </w:pPr>
  </w:style>
  <w:style w:type="paragraph" w:styleId="Puesto">
    <w:name w:val="Title"/>
    <w:basedOn w:val="Normal"/>
    <w:next w:val="Normal"/>
    <w:link w:val="PuestoCar"/>
    <w:uiPriority w:val="10"/>
    <w:qFormat/>
    <w:rsid w:val="007E6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E6957"/>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B382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96063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063E"/>
    <w:rPr>
      <w:sz w:val="20"/>
      <w:szCs w:val="20"/>
    </w:rPr>
  </w:style>
  <w:style w:type="character" w:styleId="Refdenotaalpie">
    <w:name w:val="footnote reference"/>
    <w:basedOn w:val="Fuentedeprrafopredeter"/>
    <w:uiPriority w:val="99"/>
    <w:semiHidden/>
    <w:unhideWhenUsed/>
    <w:rsid w:val="0096063E"/>
    <w:rPr>
      <w:vertAlign w:val="superscript"/>
    </w:rPr>
  </w:style>
  <w:style w:type="character" w:styleId="Refdecomentario">
    <w:name w:val="annotation reference"/>
    <w:basedOn w:val="Fuentedeprrafopredeter"/>
    <w:uiPriority w:val="99"/>
    <w:semiHidden/>
    <w:unhideWhenUsed/>
    <w:rsid w:val="00950732"/>
    <w:rPr>
      <w:sz w:val="16"/>
      <w:szCs w:val="16"/>
    </w:rPr>
  </w:style>
  <w:style w:type="paragraph" w:styleId="Textocomentario">
    <w:name w:val="annotation text"/>
    <w:basedOn w:val="Normal"/>
    <w:link w:val="TextocomentarioCar"/>
    <w:uiPriority w:val="99"/>
    <w:semiHidden/>
    <w:unhideWhenUsed/>
    <w:rsid w:val="009507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0732"/>
    <w:rPr>
      <w:sz w:val="20"/>
      <w:szCs w:val="20"/>
    </w:rPr>
  </w:style>
  <w:style w:type="paragraph" w:styleId="Asuntodelcomentario">
    <w:name w:val="annotation subject"/>
    <w:basedOn w:val="Textocomentario"/>
    <w:next w:val="Textocomentario"/>
    <w:link w:val="AsuntodelcomentarioCar"/>
    <w:uiPriority w:val="99"/>
    <w:semiHidden/>
    <w:unhideWhenUsed/>
    <w:rsid w:val="00950732"/>
    <w:rPr>
      <w:b/>
      <w:bCs/>
    </w:rPr>
  </w:style>
  <w:style w:type="character" w:customStyle="1" w:styleId="AsuntodelcomentarioCar">
    <w:name w:val="Asunto del comentario Car"/>
    <w:basedOn w:val="TextocomentarioCar"/>
    <w:link w:val="Asuntodelcomentario"/>
    <w:uiPriority w:val="99"/>
    <w:semiHidden/>
    <w:rsid w:val="009507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3869">
      <w:bodyDiv w:val="1"/>
      <w:marLeft w:val="0"/>
      <w:marRight w:val="0"/>
      <w:marTop w:val="0"/>
      <w:marBottom w:val="0"/>
      <w:divBdr>
        <w:top w:val="none" w:sz="0" w:space="0" w:color="auto"/>
        <w:left w:val="none" w:sz="0" w:space="0" w:color="auto"/>
        <w:bottom w:val="none" w:sz="0" w:space="0" w:color="auto"/>
        <w:right w:val="none" w:sz="0" w:space="0" w:color="auto"/>
      </w:divBdr>
    </w:div>
    <w:div w:id="29649537">
      <w:bodyDiv w:val="1"/>
      <w:marLeft w:val="0"/>
      <w:marRight w:val="0"/>
      <w:marTop w:val="0"/>
      <w:marBottom w:val="0"/>
      <w:divBdr>
        <w:top w:val="none" w:sz="0" w:space="0" w:color="auto"/>
        <w:left w:val="none" w:sz="0" w:space="0" w:color="auto"/>
        <w:bottom w:val="none" w:sz="0" w:space="0" w:color="auto"/>
        <w:right w:val="none" w:sz="0" w:space="0" w:color="auto"/>
      </w:divBdr>
    </w:div>
    <w:div w:id="36245375">
      <w:bodyDiv w:val="1"/>
      <w:marLeft w:val="0"/>
      <w:marRight w:val="0"/>
      <w:marTop w:val="0"/>
      <w:marBottom w:val="0"/>
      <w:divBdr>
        <w:top w:val="none" w:sz="0" w:space="0" w:color="auto"/>
        <w:left w:val="none" w:sz="0" w:space="0" w:color="auto"/>
        <w:bottom w:val="none" w:sz="0" w:space="0" w:color="auto"/>
        <w:right w:val="none" w:sz="0" w:space="0" w:color="auto"/>
      </w:divBdr>
    </w:div>
    <w:div w:id="62945538">
      <w:bodyDiv w:val="1"/>
      <w:marLeft w:val="0"/>
      <w:marRight w:val="0"/>
      <w:marTop w:val="0"/>
      <w:marBottom w:val="0"/>
      <w:divBdr>
        <w:top w:val="none" w:sz="0" w:space="0" w:color="auto"/>
        <w:left w:val="none" w:sz="0" w:space="0" w:color="auto"/>
        <w:bottom w:val="none" w:sz="0" w:space="0" w:color="auto"/>
        <w:right w:val="none" w:sz="0" w:space="0" w:color="auto"/>
      </w:divBdr>
    </w:div>
    <w:div w:id="159666218">
      <w:bodyDiv w:val="1"/>
      <w:marLeft w:val="0"/>
      <w:marRight w:val="0"/>
      <w:marTop w:val="0"/>
      <w:marBottom w:val="0"/>
      <w:divBdr>
        <w:top w:val="none" w:sz="0" w:space="0" w:color="auto"/>
        <w:left w:val="none" w:sz="0" w:space="0" w:color="auto"/>
        <w:bottom w:val="none" w:sz="0" w:space="0" w:color="auto"/>
        <w:right w:val="none" w:sz="0" w:space="0" w:color="auto"/>
      </w:divBdr>
    </w:div>
    <w:div w:id="181091371">
      <w:bodyDiv w:val="1"/>
      <w:marLeft w:val="0"/>
      <w:marRight w:val="0"/>
      <w:marTop w:val="0"/>
      <w:marBottom w:val="0"/>
      <w:divBdr>
        <w:top w:val="none" w:sz="0" w:space="0" w:color="auto"/>
        <w:left w:val="none" w:sz="0" w:space="0" w:color="auto"/>
        <w:bottom w:val="none" w:sz="0" w:space="0" w:color="auto"/>
        <w:right w:val="none" w:sz="0" w:space="0" w:color="auto"/>
      </w:divBdr>
    </w:div>
    <w:div w:id="181553186">
      <w:bodyDiv w:val="1"/>
      <w:marLeft w:val="0"/>
      <w:marRight w:val="0"/>
      <w:marTop w:val="0"/>
      <w:marBottom w:val="0"/>
      <w:divBdr>
        <w:top w:val="none" w:sz="0" w:space="0" w:color="auto"/>
        <w:left w:val="none" w:sz="0" w:space="0" w:color="auto"/>
        <w:bottom w:val="none" w:sz="0" w:space="0" w:color="auto"/>
        <w:right w:val="none" w:sz="0" w:space="0" w:color="auto"/>
      </w:divBdr>
    </w:div>
    <w:div w:id="189756543">
      <w:bodyDiv w:val="1"/>
      <w:marLeft w:val="0"/>
      <w:marRight w:val="0"/>
      <w:marTop w:val="0"/>
      <w:marBottom w:val="0"/>
      <w:divBdr>
        <w:top w:val="none" w:sz="0" w:space="0" w:color="auto"/>
        <w:left w:val="none" w:sz="0" w:space="0" w:color="auto"/>
        <w:bottom w:val="none" w:sz="0" w:space="0" w:color="auto"/>
        <w:right w:val="none" w:sz="0" w:space="0" w:color="auto"/>
      </w:divBdr>
    </w:div>
    <w:div w:id="191310790">
      <w:bodyDiv w:val="1"/>
      <w:marLeft w:val="0"/>
      <w:marRight w:val="0"/>
      <w:marTop w:val="0"/>
      <w:marBottom w:val="0"/>
      <w:divBdr>
        <w:top w:val="none" w:sz="0" w:space="0" w:color="auto"/>
        <w:left w:val="none" w:sz="0" w:space="0" w:color="auto"/>
        <w:bottom w:val="none" w:sz="0" w:space="0" w:color="auto"/>
        <w:right w:val="none" w:sz="0" w:space="0" w:color="auto"/>
      </w:divBdr>
    </w:div>
    <w:div w:id="193076796">
      <w:bodyDiv w:val="1"/>
      <w:marLeft w:val="0"/>
      <w:marRight w:val="0"/>
      <w:marTop w:val="0"/>
      <w:marBottom w:val="0"/>
      <w:divBdr>
        <w:top w:val="none" w:sz="0" w:space="0" w:color="auto"/>
        <w:left w:val="none" w:sz="0" w:space="0" w:color="auto"/>
        <w:bottom w:val="none" w:sz="0" w:space="0" w:color="auto"/>
        <w:right w:val="none" w:sz="0" w:space="0" w:color="auto"/>
      </w:divBdr>
    </w:div>
    <w:div w:id="193466630">
      <w:bodyDiv w:val="1"/>
      <w:marLeft w:val="0"/>
      <w:marRight w:val="0"/>
      <w:marTop w:val="0"/>
      <w:marBottom w:val="0"/>
      <w:divBdr>
        <w:top w:val="none" w:sz="0" w:space="0" w:color="auto"/>
        <w:left w:val="none" w:sz="0" w:space="0" w:color="auto"/>
        <w:bottom w:val="none" w:sz="0" w:space="0" w:color="auto"/>
        <w:right w:val="none" w:sz="0" w:space="0" w:color="auto"/>
      </w:divBdr>
    </w:div>
    <w:div w:id="197470404">
      <w:bodyDiv w:val="1"/>
      <w:marLeft w:val="0"/>
      <w:marRight w:val="0"/>
      <w:marTop w:val="0"/>
      <w:marBottom w:val="0"/>
      <w:divBdr>
        <w:top w:val="none" w:sz="0" w:space="0" w:color="auto"/>
        <w:left w:val="none" w:sz="0" w:space="0" w:color="auto"/>
        <w:bottom w:val="none" w:sz="0" w:space="0" w:color="auto"/>
        <w:right w:val="none" w:sz="0" w:space="0" w:color="auto"/>
      </w:divBdr>
    </w:div>
    <w:div w:id="230390651">
      <w:bodyDiv w:val="1"/>
      <w:marLeft w:val="0"/>
      <w:marRight w:val="0"/>
      <w:marTop w:val="0"/>
      <w:marBottom w:val="0"/>
      <w:divBdr>
        <w:top w:val="none" w:sz="0" w:space="0" w:color="auto"/>
        <w:left w:val="none" w:sz="0" w:space="0" w:color="auto"/>
        <w:bottom w:val="none" w:sz="0" w:space="0" w:color="auto"/>
        <w:right w:val="none" w:sz="0" w:space="0" w:color="auto"/>
      </w:divBdr>
    </w:div>
    <w:div w:id="293022013">
      <w:bodyDiv w:val="1"/>
      <w:marLeft w:val="0"/>
      <w:marRight w:val="0"/>
      <w:marTop w:val="0"/>
      <w:marBottom w:val="0"/>
      <w:divBdr>
        <w:top w:val="none" w:sz="0" w:space="0" w:color="auto"/>
        <w:left w:val="none" w:sz="0" w:space="0" w:color="auto"/>
        <w:bottom w:val="none" w:sz="0" w:space="0" w:color="auto"/>
        <w:right w:val="none" w:sz="0" w:space="0" w:color="auto"/>
      </w:divBdr>
    </w:div>
    <w:div w:id="340350817">
      <w:bodyDiv w:val="1"/>
      <w:marLeft w:val="0"/>
      <w:marRight w:val="0"/>
      <w:marTop w:val="0"/>
      <w:marBottom w:val="0"/>
      <w:divBdr>
        <w:top w:val="none" w:sz="0" w:space="0" w:color="auto"/>
        <w:left w:val="none" w:sz="0" w:space="0" w:color="auto"/>
        <w:bottom w:val="none" w:sz="0" w:space="0" w:color="auto"/>
        <w:right w:val="none" w:sz="0" w:space="0" w:color="auto"/>
      </w:divBdr>
    </w:div>
    <w:div w:id="340666809">
      <w:bodyDiv w:val="1"/>
      <w:marLeft w:val="0"/>
      <w:marRight w:val="0"/>
      <w:marTop w:val="0"/>
      <w:marBottom w:val="0"/>
      <w:divBdr>
        <w:top w:val="none" w:sz="0" w:space="0" w:color="auto"/>
        <w:left w:val="none" w:sz="0" w:space="0" w:color="auto"/>
        <w:bottom w:val="none" w:sz="0" w:space="0" w:color="auto"/>
        <w:right w:val="none" w:sz="0" w:space="0" w:color="auto"/>
      </w:divBdr>
    </w:div>
    <w:div w:id="342509836">
      <w:bodyDiv w:val="1"/>
      <w:marLeft w:val="0"/>
      <w:marRight w:val="0"/>
      <w:marTop w:val="0"/>
      <w:marBottom w:val="0"/>
      <w:divBdr>
        <w:top w:val="none" w:sz="0" w:space="0" w:color="auto"/>
        <w:left w:val="none" w:sz="0" w:space="0" w:color="auto"/>
        <w:bottom w:val="none" w:sz="0" w:space="0" w:color="auto"/>
        <w:right w:val="none" w:sz="0" w:space="0" w:color="auto"/>
      </w:divBdr>
    </w:div>
    <w:div w:id="348944322">
      <w:bodyDiv w:val="1"/>
      <w:marLeft w:val="0"/>
      <w:marRight w:val="0"/>
      <w:marTop w:val="0"/>
      <w:marBottom w:val="0"/>
      <w:divBdr>
        <w:top w:val="none" w:sz="0" w:space="0" w:color="auto"/>
        <w:left w:val="none" w:sz="0" w:space="0" w:color="auto"/>
        <w:bottom w:val="none" w:sz="0" w:space="0" w:color="auto"/>
        <w:right w:val="none" w:sz="0" w:space="0" w:color="auto"/>
      </w:divBdr>
    </w:div>
    <w:div w:id="379478044">
      <w:bodyDiv w:val="1"/>
      <w:marLeft w:val="0"/>
      <w:marRight w:val="0"/>
      <w:marTop w:val="0"/>
      <w:marBottom w:val="0"/>
      <w:divBdr>
        <w:top w:val="none" w:sz="0" w:space="0" w:color="auto"/>
        <w:left w:val="none" w:sz="0" w:space="0" w:color="auto"/>
        <w:bottom w:val="none" w:sz="0" w:space="0" w:color="auto"/>
        <w:right w:val="none" w:sz="0" w:space="0" w:color="auto"/>
      </w:divBdr>
    </w:div>
    <w:div w:id="382169994">
      <w:bodyDiv w:val="1"/>
      <w:marLeft w:val="0"/>
      <w:marRight w:val="0"/>
      <w:marTop w:val="0"/>
      <w:marBottom w:val="0"/>
      <w:divBdr>
        <w:top w:val="none" w:sz="0" w:space="0" w:color="auto"/>
        <w:left w:val="none" w:sz="0" w:space="0" w:color="auto"/>
        <w:bottom w:val="none" w:sz="0" w:space="0" w:color="auto"/>
        <w:right w:val="none" w:sz="0" w:space="0" w:color="auto"/>
      </w:divBdr>
    </w:div>
    <w:div w:id="393311922">
      <w:bodyDiv w:val="1"/>
      <w:marLeft w:val="0"/>
      <w:marRight w:val="0"/>
      <w:marTop w:val="0"/>
      <w:marBottom w:val="0"/>
      <w:divBdr>
        <w:top w:val="none" w:sz="0" w:space="0" w:color="auto"/>
        <w:left w:val="none" w:sz="0" w:space="0" w:color="auto"/>
        <w:bottom w:val="none" w:sz="0" w:space="0" w:color="auto"/>
        <w:right w:val="none" w:sz="0" w:space="0" w:color="auto"/>
      </w:divBdr>
    </w:div>
    <w:div w:id="401223310">
      <w:bodyDiv w:val="1"/>
      <w:marLeft w:val="0"/>
      <w:marRight w:val="0"/>
      <w:marTop w:val="0"/>
      <w:marBottom w:val="0"/>
      <w:divBdr>
        <w:top w:val="none" w:sz="0" w:space="0" w:color="auto"/>
        <w:left w:val="none" w:sz="0" w:space="0" w:color="auto"/>
        <w:bottom w:val="none" w:sz="0" w:space="0" w:color="auto"/>
        <w:right w:val="none" w:sz="0" w:space="0" w:color="auto"/>
      </w:divBdr>
    </w:div>
    <w:div w:id="441146058">
      <w:bodyDiv w:val="1"/>
      <w:marLeft w:val="0"/>
      <w:marRight w:val="0"/>
      <w:marTop w:val="0"/>
      <w:marBottom w:val="0"/>
      <w:divBdr>
        <w:top w:val="none" w:sz="0" w:space="0" w:color="auto"/>
        <w:left w:val="none" w:sz="0" w:space="0" w:color="auto"/>
        <w:bottom w:val="none" w:sz="0" w:space="0" w:color="auto"/>
        <w:right w:val="none" w:sz="0" w:space="0" w:color="auto"/>
      </w:divBdr>
    </w:div>
    <w:div w:id="449007990">
      <w:bodyDiv w:val="1"/>
      <w:marLeft w:val="0"/>
      <w:marRight w:val="0"/>
      <w:marTop w:val="0"/>
      <w:marBottom w:val="0"/>
      <w:divBdr>
        <w:top w:val="none" w:sz="0" w:space="0" w:color="auto"/>
        <w:left w:val="none" w:sz="0" w:space="0" w:color="auto"/>
        <w:bottom w:val="none" w:sz="0" w:space="0" w:color="auto"/>
        <w:right w:val="none" w:sz="0" w:space="0" w:color="auto"/>
      </w:divBdr>
    </w:div>
    <w:div w:id="451561441">
      <w:bodyDiv w:val="1"/>
      <w:marLeft w:val="0"/>
      <w:marRight w:val="0"/>
      <w:marTop w:val="0"/>
      <w:marBottom w:val="0"/>
      <w:divBdr>
        <w:top w:val="none" w:sz="0" w:space="0" w:color="auto"/>
        <w:left w:val="none" w:sz="0" w:space="0" w:color="auto"/>
        <w:bottom w:val="none" w:sz="0" w:space="0" w:color="auto"/>
        <w:right w:val="none" w:sz="0" w:space="0" w:color="auto"/>
      </w:divBdr>
    </w:div>
    <w:div w:id="475608095">
      <w:bodyDiv w:val="1"/>
      <w:marLeft w:val="0"/>
      <w:marRight w:val="0"/>
      <w:marTop w:val="0"/>
      <w:marBottom w:val="0"/>
      <w:divBdr>
        <w:top w:val="none" w:sz="0" w:space="0" w:color="auto"/>
        <w:left w:val="none" w:sz="0" w:space="0" w:color="auto"/>
        <w:bottom w:val="none" w:sz="0" w:space="0" w:color="auto"/>
        <w:right w:val="none" w:sz="0" w:space="0" w:color="auto"/>
      </w:divBdr>
    </w:div>
    <w:div w:id="486021834">
      <w:bodyDiv w:val="1"/>
      <w:marLeft w:val="0"/>
      <w:marRight w:val="0"/>
      <w:marTop w:val="0"/>
      <w:marBottom w:val="0"/>
      <w:divBdr>
        <w:top w:val="none" w:sz="0" w:space="0" w:color="auto"/>
        <w:left w:val="none" w:sz="0" w:space="0" w:color="auto"/>
        <w:bottom w:val="none" w:sz="0" w:space="0" w:color="auto"/>
        <w:right w:val="none" w:sz="0" w:space="0" w:color="auto"/>
      </w:divBdr>
    </w:div>
    <w:div w:id="516894371">
      <w:bodyDiv w:val="1"/>
      <w:marLeft w:val="0"/>
      <w:marRight w:val="0"/>
      <w:marTop w:val="0"/>
      <w:marBottom w:val="0"/>
      <w:divBdr>
        <w:top w:val="none" w:sz="0" w:space="0" w:color="auto"/>
        <w:left w:val="none" w:sz="0" w:space="0" w:color="auto"/>
        <w:bottom w:val="none" w:sz="0" w:space="0" w:color="auto"/>
        <w:right w:val="none" w:sz="0" w:space="0" w:color="auto"/>
      </w:divBdr>
    </w:div>
    <w:div w:id="569849768">
      <w:bodyDiv w:val="1"/>
      <w:marLeft w:val="0"/>
      <w:marRight w:val="0"/>
      <w:marTop w:val="0"/>
      <w:marBottom w:val="0"/>
      <w:divBdr>
        <w:top w:val="none" w:sz="0" w:space="0" w:color="auto"/>
        <w:left w:val="none" w:sz="0" w:space="0" w:color="auto"/>
        <w:bottom w:val="none" w:sz="0" w:space="0" w:color="auto"/>
        <w:right w:val="none" w:sz="0" w:space="0" w:color="auto"/>
      </w:divBdr>
    </w:div>
    <w:div w:id="570383256">
      <w:bodyDiv w:val="1"/>
      <w:marLeft w:val="0"/>
      <w:marRight w:val="0"/>
      <w:marTop w:val="0"/>
      <w:marBottom w:val="0"/>
      <w:divBdr>
        <w:top w:val="none" w:sz="0" w:space="0" w:color="auto"/>
        <w:left w:val="none" w:sz="0" w:space="0" w:color="auto"/>
        <w:bottom w:val="none" w:sz="0" w:space="0" w:color="auto"/>
        <w:right w:val="none" w:sz="0" w:space="0" w:color="auto"/>
      </w:divBdr>
    </w:div>
    <w:div w:id="604847557">
      <w:bodyDiv w:val="1"/>
      <w:marLeft w:val="0"/>
      <w:marRight w:val="0"/>
      <w:marTop w:val="0"/>
      <w:marBottom w:val="0"/>
      <w:divBdr>
        <w:top w:val="none" w:sz="0" w:space="0" w:color="auto"/>
        <w:left w:val="none" w:sz="0" w:space="0" w:color="auto"/>
        <w:bottom w:val="none" w:sz="0" w:space="0" w:color="auto"/>
        <w:right w:val="none" w:sz="0" w:space="0" w:color="auto"/>
      </w:divBdr>
    </w:div>
    <w:div w:id="615602236">
      <w:bodyDiv w:val="1"/>
      <w:marLeft w:val="0"/>
      <w:marRight w:val="0"/>
      <w:marTop w:val="0"/>
      <w:marBottom w:val="0"/>
      <w:divBdr>
        <w:top w:val="none" w:sz="0" w:space="0" w:color="auto"/>
        <w:left w:val="none" w:sz="0" w:space="0" w:color="auto"/>
        <w:bottom w:val="none" w:sz="0" w:space="0" w:color="auto"/>
        <w:right w:val="none" w:sz="0" w:space="0" w:color="auto"/>
      </w:divBdr>
    </w:div>
    <w:div w:id="639266984">
      <w:bodyDiv w:val="1"/>
      <w:marLeft w:val="0"/>
      <w:marRight w:val="0"/>
      <w:marTop w:val="0"/>
      <w:marBottom w:val="0"/>
      <w:divBdr>
        <w:top w:val="none" w:sz="0" w:space="0" w:color="auto"/>
        <w:left w:val="none" w:sz="0" w:space="0" w:color="auto"/>
        <w:bottom w:val="none" w:sz="0" w:space="0" w:color="auto"/>
        <w:right w:val="none" w:sz="0" w:space="0" w:color="auto"/>
      </w:divBdr>
    </w:div>
    <w:div w:id="685642080">
      <w:bodyDiv w:val="1"/>
      <w:marLeft w:val="0"/>
      <w:marRight w:val="0"/>
      <w:marTop w:val="0"/>
      <w:marBottom w:val="0"/>
      <w:divBdr>
        <w:top w:val="none" w:sz="0" w:space="0" w:color="auto"/>
        <w:left w:val="none" w:sz="0" w:space="0" w:color="auto"/>
        <w:bottom w:val="none" w:sz="0" w:space="0" w:color="auto"/>
        <w:right w:val="none" w:sz="0" w:space="0" w:color="auto"/>
      </w:divBdr>
    </w:div>
    <w:div w:id="704408329">
      <w:bodyDiv w:val="1"/>
      <w:marLeft w:val="0"/>
      <w:marRight w:val="0"/>
      <w:marTop w:val="0"/>
      <w:marBottom w:val="0"/>
      <w:divBdr>
        <w:top w:val="none" w:sz="0" w:space="0" w:color="auto"/>
        <w:left w:val="none" w:sz="0" w:space="0" w:color="auto"/>
        <w:bottom w:val="none" w:sz="0" w:space="0" w:color="auto"/>
        <w:right w:val="none" w:sz="0" w:space="0" w:color="auto"/>
      </w:divBdr>
    </w:div>
    <w:div w:id="775909979">
      <w:bodyDiv w:val="1"/>
      <w:marLeft w:val="0"/>
      <w:marRight w:val="0"/>
      <w:marTop w:val="0"/>
      <w:marBottom w:val="0"/>
      <w:divBdr>
        <w:top w:val="none" w:sz="0" w:space="0" w:color="auto"/>
        <w:left w:val="none" w:sz="0" w:space="0" w:color="auto"/>
        <w:bottom w:val="none" w:sz="0" w:space="0" w:color="auto"/>
        <w:right w:val="none" w:sz="0" w:space="0" w:color="auto"/>
      </w:divBdr>
    </w:div>
    <w:div w:id="777674289">
      <w:bodyDiv w:val="1"/>
      <w:marLeft w:val="0"/>
      <w:marRight w:val="0"/>
      <w:marTop w:val="0"/>
      <w:marBottom w:val="0"/>
      <w:divBdr>
        <w:top w:val="none" w:sz="0" w:space="0" w:color="auto"/>
        <w:left w:val="none" w:sz="0" w:space="0" w:color="auto"/>
        <w:bottom w:val="none" w:sz="0" w:space="0" w:color="auto"/>
        <w:right w:val="none" w:sz="0" w:space="0" w:color="auto"/>
      </w:divBdr>
    </w:div>
    <w:div w:id="826477870">
      <w:bodyDiv w:val="1"/>
      <w:marLeft w:val="0"/>
      <w:marRight w:val="0"/>
      <w:marTop w:val="0"/>
      <w:marBottom w:val="0"/>
      <w:divBdr>
        <w:top w:val="none" w:sz="0" w:space="0" w:color="auto"/>
        <w:left w:val="none" w:sz="0" w:space="0" w:color="auto"/>
        <w:bottom w:val="none" w:sz="0" w:space="0" w:color="auto"/>
        <w:right w:val="none" w:sz="0" w:space="0" w:color="auto"/>
      </w:divBdr>
    </w:div>
    <w:div w:id="830409191">
      <w:bodyDiv w:val="1"/>
      <w:marLeft w:val="0"/>
      <w:marRight w:val="0"/>
      <w:marTop w:val="0"/>
      <w:marBottom w:val="0"/>
      <w:divBdr>
        <w:top w:val="none" w:sz="0" w:space="0" w:color="auto"/>
        <w:left w:val="none" w:sz="0" w:space="0" w:color="auto"/>
        <w:bottom w:val="none" w:sz="0" w:space="0" w:color="auto"/>
        <w:right w:val="none" w:sz="0" w:space="0" w:color="auto"/>
      </w:divBdr>
    </w:div>
    <w:div w:id="845942966">
      <w:bodyDiv w:val="1"/>
      <w:marLeft w:val="0"/>
      <w:marRight w:val="0"/>
      <w:marTop w:val="0"/>
      <w:marBottom w:val="0"/>
      <w:divBdr>
        <w:top w:val="none" w:sz="0" w:space="0" w:color="auto"/>
        <w:left w:val="none" w:sz="0" w:space="0" w:color="auto"/>
        <w:bottom w:val="none" w:sz="0" w:space="0" w:color="auto"/>
        <w:right w:val="none" w:sz="0" w:space="0" w:color="auto"/>
      </w:divBdr>
    </w:div>
    <w:div w:id="863711066">
      <w:bodyDiv w:val="1"/>
      <w:marLeft w:val="0"/>
      <w:marRight w:val="0"/>
      <w:marTop w:val="0"/>
      <w:marBottom w:val="0"/>
      <w:divBdr>
        <w:top w:val="none" w:sz="0" w:space="0" w:color="auto"/>
        <w:left w:val="none" w:sz="0" w:space="0" w:color="auto"/>
        <w:bottom w:val="none" w:sz="0" w:space="0" w:color="auto"/>
        <w:right w:val="none" w:sz="0" w:space="0" w:color="auto"/>
      </w:divBdr>
    </w:div>
    <w:div w:id="915552825">
      <w:bodyDiv w:val="1"/>
      <w:marLeft w:val="0"/>
      <w:marRight w:val="0"/>
      <w:marTop w:val="0"/>
      <w:marBottom w:val="0"/>
      <w:divBdr>
        <w:top w:val="none" w:sz="0" w:space="0" w:color="auto"/>
        <w:left w:val="none" w:sz="0" w:space="0" w:color="auto"/>
        <w:bottom w:val="none" w:sz="0" w:space="0" w:color="auto"/>
        <w:right w:val="none" w:sz="0" w:space="0" w:color="auto"/>
      </w:divBdr>
    </w:div>
    <w:div w:id="922841727">
      <w:bodyDiv w:val="1"/>
      <w:marLeft w:val="0"/>
      <w:marRight w:val="0"/>
      <w:marTop w:val="0"/>
      <w:marBottom w:val="0"/>
      <w:divBdr>
        <w:top w:val="none" w:sz="0" w:space="0" w:color="auto"/>
        <w:left w:val="none" w:sz="0" w:space="0" w:color="auto"/>
        <w:bottom w:val="none" w:sz="0" w:space="0" w:color="auto"/>
        <w:right w:val="none" w:sz="0" w:space="0" w:color="auto"/>
      </w:divBdr>
    </w:div>
    <w:div w:id="936060178">
      <w:bodyDiv w:val="1"/>
      <w:marLeft w:val="0"/>
      <w:marRight w:val="0"/>
      <w:marTop w:val="0"/>
      <w:marBottom w:val="0"/>
      <w:divBdr>
        <w:top w:val="none" w:sz="0" w:space="0" w:color="auto"/>
        <w:left w:val="none" w:sz="0" w:space="0" w:color="auto"/>
        <w:bottom w:val="none" w:sz="0" w:space="0" w:color="auto"/>
        <w:right w:val="none" w:sz="0" w:space="0" w:color="auto"/>
      </w:divBdr>
    </w:div>
    <w:div w:id="987786833">
      <w:bodyDiv w:val="1"/>
      <w:marLeft w:val="0"/>
      <w:marRight w:val="0"/>
      <w:marTop w:val="0"/>
      <w:marBottom w:val="0"/>
      <w:divBdr>
        <w:top w:val="none" w:sz="0" w:space="0" w:color="auto"/>
        <w:left w:val="none" w:sz="0" w:space="0" w:color="auto"/>
        <w:bottom w:val="none" w:sz="0" w:space="0" w:color="auto"/>
        <w:right w:val="none" w:sz="0" w:space="0" w:color="auto"/>
      </w:divBdr>
    </w:div>
    <w:div w:id="1022169072">
      <w:bodyDiv w:val="1"/>
      <w:marLeft w:val="0"/>
      <w:marRight w:val="0"/>
      <w:marTop w:val="0"/>
      <w:marBottom w:val="0"/>
      <w:divBdr>
        <w:top w:val="none" w:sz="0" w:space="0" w:color="auto"/>
        <w:left w:val="none" w:sz="0" w:space="0" w:color="auto"/>
        <w:bottom w:val="none" w:sz="0" w:space="0" w:color="auto"/>
        <w:right w:val="none" w:sz="0" w:space="0" w:color="auto"/>
      </w:divBdr>
    </w:div>
    <w:div w:id="1025450277">
      <w:bodyDiv w:val="1"/>
      <w:marLeft w:val="0"/>
      <w:marRight w:val="0"/>
      <w:marTop w:val="0"/>
      <w:marBottom w:val="0"/>
      <w:divBdr>
        <w:top w:val="none" w:sz="0" w:space="0" w:color="auto"/>
        <w:left w:val="none" w:sz="0" w:space="0" w:color="auto"/>
        <w:bottom w:val="none" w:sz="0" w:space="0" w:color="auto"/>
        <w:right w:val="none" w:sz="0" w:space="0" w:color="auto"/>
      </w:divBdr>
    </w:div>
    <w:div w:id="1027487552">
      <w:bodyDiv w:val="1"/>
      <w:marLeft w:val="0"/>
      <w:marRight w:val="0"/>
      <w:marTop w:val="0"/>
      <w:marBottom w:val="0"/>
      <w:divBdr>
        <w:top w:val="none" w:sz="0" w:space="0" w:color="auto"/>
        <w:left w:val="none" w:sz="0" w:space="0" w:color="auto"/>
        <w:bottom w:val="none" w:sz="0" w:space="0" w:color="auto"/>
        <w:right w:val="none" w:sz="0" w:space="0" w:color="auto"/>
      </w:divBdr>
    </w:div>
    <w:div w:id="1040983043">
      <w:bodyDiv w:val="1"/>
      <w:marLeft w:val="0"/>
      <w:marRight w:val="0"/>
      <w:marTop w:val="0"/>
      <w:marBottom w:val="0"/>
      <w:divBdr>
        <w:top w:val="none" w:sz="0" w:space="0" w:color="auto"/>
        <w:left w:val="none" w:sz="0" w:space="0" w:color="auto"/>
        <w:bottom w:val="none" w:sz="0" w:space="0" w:color="auto"/>
        <w:right w:val="none" w:sz="0" w:space="0" w:color="auto"/>
      </w:divBdr>
    </w:div>
    <w:div w:id="1050692855">
      <w:bodyDiv w:val="1"/>
      <w:marLeft w:val="0"/>
      <w:marRight w:val="0"/>
      <w:marTop w:val="0"/>
      <w:marBottom w:val="0"/>
      <w:divBdr>
        <w:top w:val="none" w:sz="0" w:space="0" w:color="auto"/>
        <w:left w:val="none" w:sz="0" w:space="0" w:color="auto"/>
        <w:bottom w:val="none" w:sz="0" w:space="0" w:color="auto"/>
        <w:right w:val="none" w:sz="0" w:space="0" w:color="auto"/>
      </w:divBdr>
    </w:div>
    <w:div w:id="1052265374">
      <w:bodyDiv w:val="1"/>
      <w:marLeft w:val="0"/>
      <w:marRight w:val="0"/>
      <w:marTop w:val="0"/>
      <w:marBottom w:val="0"/>
      <w:divBdr>
        <w:top w:val="none" w:sz="0" w:space="0" w:color="auto"/>
        <w:left w:val="none" w:sz="0" w:space="0" w:color="auto"/>
        <w:bottom w:val="none" w:sz="0" w:space="0" w:color="auto"/>
        <w:right w:val="none" w:sz="0" w:space="0" w:color="auto"/>
      </w:divBdr>
    </w:div>
    <w:div w:id="1057362736">
      <w:bodyDiv w:val="1"/>
      <w:marLeft w:val="0"/>
      <w:marRight w:val="0"/>
      <w:marTop w:val="0"/>
      <w:marBottom w:val="0"/>
      <w:divBdr>
        <w:top w:val="none" w:sz="0" w:space="0" w:color="auto"/>
        <w:left w:val="none" w:sz="0" w:space="0" w:color="auto"/>
        <w:bottom w:val="none" w:sz="0" w:space="0" w:color="auto"/>
        <w:right w:val="none" w:sz="0" w:space="0" w:color="auto"/>
      </w:divBdr>
    </w:div>
    <w:div w:id="1070033223">
      <w:bodyDiv w:val="1"/>
      <w:marLeft w:val="0"/>
      <w:marRight w:val="0"/>
      <w:marTop w:val="0"/>
      <w:marBottom w:val="0"/>
      <w:divBdr>
        <w:top w:val="none" w:sz="0" w:space="0" w:color="auto"/>
        <w:left w:val="none" w:sz="0" w:space="0" w:color="auto"/>
        <w:bottom w:val="none" w:sz="0" w:space="0" w:color="auto"/>
        <w:right w:val="none" w:sz="0" w:space="0" w:color="auto"/>
      </w:divBdr>
    </w:div>
    <w:div w:id="1104420058">
      <w:bodyDiv w:val="1"/>
      <w:marLeft w:val="0"/>
      <w:marRight w:val="0"/>
      <w:marTop w:val="0"/>
      <w:marBottom w:val="0"/>
      <w:divBdr>
        <w:top w:val="none" w:sz="0" w:space="0" w:color="auto"/>
        <w:left w:val="none" w:sz="0" w:space="0" w:color="auto"/>
        <w:bottom w:val="none" w:sz="0" w:space="0" w:color="auto"/>
        <w:right w:val="none" w:sz="0" w:space="0" w:color="auto"/>
      </w:divBdr>
    </w:div>
    <w:div w:id="1132821179">
      <w:bodyDiv w:val="1"/>
      <w:marLeft w:val="0"/>
      <w:marRight w:val="0"/>
      <w:marTop w:val="0"/>
      <w:marBottom w:val="0"/>
      <w:divBdr>
        <w:top w:val="none" w:sz="0" w:space="0" w:color="auto"/>
        <w:left w:val="none" w:sz="0" w:space="0" w:color="auto"/>
        <w:bottom w:val="none" w:sz="0" w:space="0" w:color="auto"/>
        <w:right w:val="none" w:sz="0" w:space="0" w:color="auto"/>
      </w:divBdr>
    </w:div>
    <w:div w:id="1173036633">
      <w:bodyDiv w:val="1"/>
      <w:marLeft w:val="0"/>
      <w:marRight w:val="0"/>
      <w:marTop w:val="0"/>
      <w:marBottom w:val="0"/>
      <w:divBdr>
        <w:top w:val="none" w:sz="0" w:space="0" w:color="auto"/>
        <w:left w:val="none" w:sz="0" w:space="0" w:color="auto"/>
        <w:bottom w:val="none" w:sz="0" w:space="0" w:color="auto"/>
        <w:right w:val="none" w:sz="0" w:space="0" w:color="auto"/>
      </w:divBdr>
    </w:div>
    <w:div w:id="1190292907">
      <w:bodyDiv w:val="1"/>
      <w:marLeft w:val="0"/>
      <w:marRight w:val="0"/>
      <w:marTop w:val="0"/>
      <w:marBottom w:val="0"/>
      <w:divBdr>
        <w:top w:val="none" w:sz="0" w:space="0" w:color="auto"/>
        <w:left w:val="none" w:sz="0" w:space="0" w:color="auto"/>
        <w:bottom w:val="none" w:sz="0" w:space="0" w:color="auto"/>
        <w:right w:val="none" w:sz="0" w:space="0" w:color="auto"/>
      </w:divBdr>
    </w:div>
    <w:div w:id="1230654618">
      <w:bodyDiv w:val="1"/>
      <w:marLeft w:val="0"/>
      <w:marRight w:val="0"/>
      <w:marTop w:val="0"/>
      <w:marBottom w:val="0"/>
      <w:divBdr>
        <w:top w:val="none" w:sz="0" w:space="0" w:color="auto"/>
        <w:left w:val="none" w:sz="0" w:space="0" w:color="auto"/>
        <w:bottom w:val="none" w:sz="0" w:space="0" w:color="auto"/>
        <w:right w:val="none" w:sz="0" w:space="0" w:color="auto"/>
      </w:divBdr>
    </w:div>
    <w:div w:id="1248461615">
      <w:bodyDiv w:val="1"/>
      <w:marLeft w:val="0"/>
      <w:marRight w:val="0"/>
      <w:marTop w:val="0"/>
      <w:marBottom w:val="0"/>
      <w:divBdr>
        <w:top w:val="none" w:sz="0" w:space="0" w:color="auto"/>
        <w:left w:val="none" w:sz="0" w:space="0" w:color="auto"/>
        <w:bottom w:val="none" w:sz="0" w:space="0" w:color="auto"/>
        <w:right w:val="none" w:sz="0" w:space="0" w:color="auto"/>
      </w:divBdr>
    </w:div>
    <w:div w:id="1272516263">
      <w:bodyDiv w:val="1"/>
      <w:marLeft w:val="0"/>
      <w:marRight w:val="0"/>
      <w:marTop w:val="0"/>
      <w:marBottom w:val="0"/>
      <w:divBdr>
        <w:top w:val="none" w:sz="0" w:space="0" w:color="auto"/>
        <w:left w:val="none" w:sz="0" w:space="0" w:color="auto"/>
        <w:bottom w:val="none" w:sz="0" w:space="0" w:color="auto"/>
        <w:right w:val="none" w:sz="0" w:space="0" w:color="auto"/>
      </w:divBdr>
    </w:div>
    <w:div w:id="1286739555">
      <w:bodyDiv w:val="1"/>
      <w:marLeft w:val="0"/>
      <w:marRight w:val="0"/>
      <w:marTop w:val="0"/>
      <w:marBottom w:val="0"/>
      <w:divBdr>
        <w:top w:val="none" w:sz="0" w:space="0" w:color="auto"/>
        <w:left w:val="none" w:sz="0" w:space="0" w:color="auto"/>
        <w:bottom w:val="none" w:sz="0" w:space="0" w:color="auto"/>
        <w:right w:val="none" w:sz="0" w:space="0" w:color="auto"/>
      </w:divBdr>
    </w:div>
    <w:div w:id="1304701482">
      <w:bodyDiv w:val="1"/>
      <w:marLeft w:val="0"/>
      <w:marRight w:val="0"/>
      <w:marTop w:val="0"/>
      <w:marBottom w:val="0"/>
      <w:divBdr>
        <w:top w:val="none" w:sz="0" w:space="0" w:color="auto"/>
        <w:left w:val="none" w:sz="0" w:space="0" w:color="auto"/>
        <w:bottom w:val="none" w:sz="0" w:space="0" w:color="auto"/>
        <w:right w:val="none" w:sz="0" w:space="0" w:color="auto"/>
      </w:divBdr>
    </w:div>
    <w:div w:id="1368942927">
      <w:bodyDiv w:val="1"/>
      <w:marLeft w:val="0"/>
      <w:marRight w:val="0"/>
      <w:marTop w:val="0"/>
      <w:marBottom w:val="0"/>
      <w:divBdr>
        <w:top w:val="none" w:sz="0" w:space="0" w:color="auto"/>
        <w:left w:val="none" w:sz="0" w:space="0" w:color="auto"/>
        <w:bottom w:val="none" w:sz="0" w:space="0" w:color="auto"/>
        <w:right w:val="none" w:sz="0" w:space="0" w:color="auto"/>
      </w:divBdr>
    </w:div>
    <w:div w:id="1392194674">
      <w:bodyDiv w:val="1"/>
      <w:marLeft w:val="0"/>
      <w:marRight w:val="0"/>
      <w:marTop w:val="0"/>
      <w:marBottom w:val="0"/>
      <w:divBdr>
        <w:top w:val="none" w:sz="0" w:space="0" w:color="auto"/>
        <w:left w:val="none" w:sz="0" w:space="0" w:color="auto"/>
        <w:bottom w:val="none" w:sz="0" w:space="0" w:color="auto"/>
        <w:right w:val="none" w:sz="0" w:space="0" w:color="auto"/>
      </w:divBdr>
    </w:div>
    <w:div w:id="1433671491">
      <w:bodyDiv w:val="1"/>
      <w:marLeft w:val="0"/>
      <w:marRight w:val="0"/>
      <w:marTop w:val="0"/>
      <w:marBottom w:val="0"/>
      <w:divBdr>
        <w:top w:val="none" w:sz="0" w:space="0" w:color="auto"/>
        <w:left w:val="none" w:sz="0" w:space="0" w:color="auto"/>
        <w:bottom w:val="none" w:sz="0" w:space="0" w:color="auto"/>
        <w:right w:val="none" w:sz="0" w:space="0" w:color="auto"/>
      </w:divBdr>
    </w:div>
    <w:div w:id="1452742846">
      <w:bodyDiv w:val="1"/>
      <w:marLeft w:val="0"/>
      <w:marRight w:val="0"/>
      <w:marTop w:val="0"/>
      <w:marBottom w:val="0"/>
      <w:divBdr>
        <w:top w:val="none" w:sz="0" w:space="0" w:color="auto"/>
        <w:left w:val="none" w:sz="0" w:space="0" w:color="auto"/>
        <w:bottom w:val="none" w:sz="0" w:space="0" w:color="auto"/>
        <w:right w:val="none" w:sz="0" w:space="0" w:color="auto"/>
      </w:divBdr>
    </w:div>
    <w:div w:id="1467357657">
      <w:bodyDiv w:val="1"/>
      <w:marLeft w:val="0"/>
      <w:marRight w:val="0"/>
      <w:marTop w:val="0"/>
      <w:marBottom w:val="0"/>
      <w:divBdr>
        <w:top w:val="none" w:sz="0" w:space="0" w:color="auto"/>
        <w:left w:val="none" w:sz="0" w:space="0" w:color="auto"/>
        <w:bottom w:val="none" w:sz="0" w:space="0" w:color="auto"/>
        <w:right w:val="none" w:sz="0" w:space="0" w:color="auto"/>
      </w:divBdr>
    </w:div>
    <w:div w:id="1472743724">
      <w:bodyDiv w:val="1"/>
      <w:marLeft w:val="0"/>
      <w:marRight w:val="0"/>
      <w:marTop w:val="0"/>
      <w:marBottom w:val="0"/>
      <w:divBdr>
        <w:top w:val="none" w:sz="0" w:space="0" w:color="auto"/>
        <w:left w:val="none" w:sz="0" w:space="0" w:color="auto"/>
        <w:bottom w:val="none" w:sz="0" w:space="0" w:color="auto"/>
        <w:right w:val="none" w:sz="0" w:space="0" w:color="auto"/>
      </w:divBdr>
    </w:div>
    <w:div w:id="1517648552">
      <w:bodyDiv w:val="1"/>
      <w:marLeft w:val="0"/>
      <w:marRight w:val="0"/>
      <w:marTop w:val="0"/>
      <w:marBottom w:val="0"/>
      <w:divBdr>
        <w:top w:val="none" w:sz="0" w:space="0" w:color="auto"/>
        <w:left w:val="none" w:sz="0" w:space="0" w:color="auto"/>
        <w:bottom w:val="none" w:sz="0" w:space="0" w:color="auto"/>
        <w:right w:val="none" w:sz="0" w:space="0" w:color="auto"/>
      </w:divBdr>
    </w:div>
    <w:div w:id="1537278283">
      <w:bodyDiv w:val="1"/>
      <w:marLeft w:val="0"/>
      <w:marRight w:val="0"/>
      <w:marTop w:val="0"/>
      <w:marBottom w:val="0"/>
      <w:divBdr>
        <w:top w:val="none" w:sz="0" w:space="0" w:color="auto"/>
        <w:left w:val="none" w:sz="0" w:space="0" w:color="auto"/>
        <w:bottom w:val="none" w:sz="0" w:space="0" w:color="auto"/>
        <w:right w:val="none" w:sz="0" w:space="0" w:color="auto"/>
      </w:divBdr>
    </w:div>
    <w:div w:id="1539930528">
      <w:bodyDiv w:val="1"/>
      <w:marLeft w:val="0"/>
      <w:marRight w:val="0"/>
      <w:marTop w:val="0"/>
      <w:marBottom w:val="0"/>
      <w:divBdr>
        <w:top w:val="none" w:sz="0" w:space="0" w:color="auto"/>
        <w:left w:val="none" w:sz="0" w:space="0" w:color="auto"/>
        <w:bottom w:val="none" w:sz="0" w:space="0" w:color="auto"/>
        <w:right w:val="none" w:sz="0" w:space="0" w:color="auto"/>
      </w:divBdr>
    </w:div>
    <w:div w:id="1545749289">
      <w:bodyDiv w:val="1"/>
      <w:marLeft w:val="0"/>
      <w:marRight w:val="0"/>
      <w:marTop w:val="0"/>
      <w:marBottom w:val="0"/>
      <w:divBdr>
        <w:top w:val="none" w:sz="0" w:space="0" w:color="auto"/>
        <w:left w:val="none" w:sz="0" w:space="0" w:color="auto"/>
        <w:bottom w:val="none" w:sz="0" w:space="0" w:color="auto"/>
        <w:right w:val="none" w:sz="0" w:space="0" w:color="auto"/>
      </w:divBdr>
    </w:div>
    <w:div w:id="1559197064">
      <w:bodyDiv w:val="1"/>
      <w:marLeft w:val="0"/>
      <w:marRight w:val="0"/>
      <w:marTop w:val="0"/>
      <w:marBottom w:val="0"/>
      <w:divBdr>
        <w:top w:val="none" w:sz="0" w:space="0" w:color="auto"/>
        <w:left w:val="none" w:sz="0" w:space="0" w:color="auto"/>
        <w:bottom w:val="none" w:sz="0" w:space="0" w:color="auto"/>
        <w:right w:val="none" w:sz="0" w:space="0" w:color="auto"/>
      </w:divBdr>
    </w:div>
    <w:div w:id="1566456411">
      <w:bodyDiv w:val="1"/>
      <w:marLeft w:val="0"/>
      <w:marRight w:val="0"/>
      <w:marTop w:val="0"/>
      <w:marBottom w:val="0"/>
      <w:divBdr>
        <w:top w:val="none" w:sz="0" w:space="0" w:color="auto"/>
        <w:left w:val="none" w:sz="0" w:space="0" w:color="auto"/>
        <w:bottom w:val="none" w:sz="0" w:space="0" w:color="auto"/>
        <w:right w:val="none" w:sz="0" w:space="0" w:color="auto"/>
      </w:divBdr>
    </w:div>
    <w:div w:id="1599025247">
      <w:bodyDiv w:val="1"/>
      <w:marLeft w:val="0"/>
      <w:marRight w:val="0"/>
      <w:marTop w:val="0"/>
      <w:marBottom w:val="0"/>
      <w:divBdr>
        <w:top w:val="none" w:sz="0" w:space="0" w:color="auto"/>
        <w:left w:val="none" w:sz="0" w:space="0" w:color="auto"/>
        <w:bottom w:val="none" w:sz="0" w:space="0" w:color="auto"/>
        <w:right w:val="none" w:sz="0" w:space="0" w:color="auto"/>
      </w:divBdr>
    </w:div>
    <w:div w:id="1635522710">
      <w:bodyDiv w:val="1"/>
      <w:marLeft w:val="0"/>
      <w:marRight w:val="0"/>
      <w:marTop w:val="0"/>
      <w:marBottom w:val="0"/>
      <w:divBdr>
        <w:top w:val="none" w:sz="0" w:space="0" w:color="auto"/>
        <w:left w:val="none" w:sz="0" w:space="0" w:color="auto"/>
        <w:bottom w:val="none" w:sz="0" w:space="0" w:color="auto"/>
        <w:right w:val="none" w:sz="0" w:space="0" w:color="auto"/>
      </w:divBdr>
    </w:div>
    <w:div w:id="1691686143">
      <w:bodyDiv w:val="1"/>
      <w:marLeft w:val="0"/>
      <w:marRight w:val="0"/>
      <w:marTop w:val="0"/>
      <w:marBottom w:val="0"/>
      <w:divBdr>
        <w:top w:val="none" w:sz="0" w:space="0" w:color="auto"/>
        <w:left w:val="none" w:sz="0" w:space="0" w:color="auto"/>
        <w:bottom w:val="none" w:sz="0" w:space="0" w:color="auto"/>
        <w:right w:val="none" w:sz="0" w:space="0" w:color="auto"/>
      </w:divBdr>
    </w:div>
    <w:div w:id="1711150978">
      <w:bodyDiv w:val="1"/>
      <w:marLeft w:val="0"/>
      <w:marRight w:val="0"/>
      <w:marTop w:val="0"/>
      <w:marBottom w:val="0"/>
      <w:divBdr>
        <w:top w:val="none" w:sz="0" w:space="0" w:color="auto"/>
        <w:left w:val="none" w:sz="0" w:space="0" w:color="auto"/>
        <w:bottom w:val="none" w:sz="0" w:space="0" w:color="auto"/>
        <w:right w:val="none" w:sz="0" w:space="0" w:color="auto"/>
      </w:divBdr>
    </w:div>
    <w:div w:id="1719238367">
      <w:bodyDiv w:val="1"/>
      <w:marLeft w:val="0"/>
      <w:marRight w:val="0"/>
      <w:marTop w:val="0"/>
      <w:marBottom w:val="0"/>
      <w:divBdr>
        <w:top w:val="none" w:sz="0" w:space="0" w:color="auto"/>
        <w:left w:val="none" w:sz="0" w:space="0" w:color="auto"/>
        <w:bottom w:val="none" w:sz="0" w:space="0" w:color="auto"/>
        <w:right w:val="none" w:sz="0" w:space="0" w:color="auto"/>
      </w:divBdr>
    </w:div>
    <w:div w:id="1727483045">
      <w:bodyDiv w:val="1"/>
      <w:marLeft w:val="0"/>
      <w:marRight w:val="0"/>
      <w:marTop w:val="0"/>
      <w:marBottom w:val="0"/>
      <w:divBdr>
        <w:top w:val="none" w:sz="0" w:space="0" w:color="auto"/>
        <w:left w:val="none" w:sz="0" w:space="0" w:color="auto"/>
        <w:bottom w:val="none" w:sz="0" w:space="0" w:color="auto"/>
        <w:right w:val="none" w:sz="0" w:space="0" w:color="auto"/>
      </w:divBdr>
    </w:div>
    <w:div w:id="1754426243">
      <w:bodyDiv w:val="1"/>
      <w:marLeft w:val="0"/>
      <w:marRight w:val="0"/>
      <w:marTop w:val="0"/>
      <w:marBottom w:val="0"/>
      <w:divBdr>
        <w:top w:val="none" w:sz="0" w:space="0" w:color="auto"/>
        <w:left w:val="none" w:sz="0" w:space="0" w:color="auto"/>
        <w:bottom w:val="none" w:sz="0" w:space="0" w:color="auto"/>
        <w:right w:val="none" w:sz="0" w:space="0" w:color="auto"/>
      </w:divBdr>
    </w:div>
    <w:div w:id="1768424576">
      <w:bodyDiv w:val="1"/>
      <w:marLeft w:val="0"/>
      <w:marRight w:val="0"/>
      <w:marTop w:val="0"/>
      <w:marBottom w:val="0"/>
      <w:divBdr>
        <w:top w:val="none" w:sz="0" w:space="0" w:color="auto"/>
        <w:left w:val="none" w:sz="0" w:space="0" w:color="auto"/>
        <w:bottom w:val="none" w:sz="0" w:space="0" w:color="auto"/>
        <w:right w:val="none" w:sz="0" w:space="0" w:color="auto"/>
      </w:divBdr>
    </w:div>
    <w:div w:id="1837720652">
      <w:bodyDiv w:val="1"/>
      <w:marLeft w:val="0"/>
      <w:marRight w:val="0"/>
      <w:marTop w:val="0"/>
      <w:marBottom w:val="0"/>
      <w:divBdr>
        <w:top w:val="none" w:sz="0" w:space="0" w:color="auto"/>
        <w:left w:val="none" w:sz="0" w:space="0" w:color="auto"/>
        <w:bottom w:val="none" w:sz="0" w:space="0" w:color="auto"/>
        <w:right w:val="none" w:sz="0" w:space="0" w:color="auto"/>
      </w:divBdr>
    </w:div>
    <w:div w:id="1839538927">
      <w:bodyDiv w:val="1"/>
      <w:marLeft w:val="0"/>
      <w:marRight w:val="0"/>
      <w:marTop w:val="0"/>
      <w:marBottom w:val="0"/>
      <w:divBdr>
        <w:top w:val="none" w:sz="0" w:space="0" w:color="auto"/>
        <w:left w:val="none" w:sz="0" w:space="0" w:color="auto"/>
        <w:bottom w:val="none" w:sz="0" w:space="0" w:color="auto"/>
        <w:right w:val="none" w:sz="0" w:space="0" w:color="auto"/>
      </w:divBdr>
    </w:div>
    <w:div w:id="1849250999">
      <w:bodyDiv w:val="1"/>
      <w:marLeft w:val="0"/>
      <w:marRight w:val="0"/>
      <w:marTop w:val="0"/>
      <w:marBottom w:val="0"/>
      <w:divBdr>
        <w:top w:val="none" w:sz="0" w:space="0" w:color="auto"/>
        <w:left w:val="none" w:sz="0" w:space="0" w:color="auto"/>
        <w:bottom w:val="none" w:sz="0" w:space="0" w:color="auto"/>
        <w:right w:val="none" w:sz="0" w:space="0" w:color="auto"/>
      </w:divBdr>
    </w:div>
    <w:div w:id="1874537185">
      <w:bodyDiv w:val="1"/>
      <w:marLeft w:val="0"/>
      <w:marRight w:val="0"/>
      <w:marTop w:val="0"/>
      <w:marBottom w:val="0"/>
      <w:divBdr>
        <w:top w:val="none" w:sz="0" w:space="0" w:color="auto"/>
        <w:left w:val="none" w:sz="0" w:space="0" w:color="auto"/>
        <w:bottom w:val="none" w:sz="0" w:space="0" w:color="auto"/>
        <w:right w:val="none" w:sz="0" w:space="0" w:color="auto"/>
      </w:divBdr>
    </w:div>
    <w:div w:id="1879202827">
      <w:bodyDiv w:val="1"/>
      <w:marLeft w:val="0"/>
      <w:marRight w:val="0"/>
      <w:marTop w:val="0"/>
      <w:marBottom w:val="0"/>
      <w:divBdr>
        <w:top w:val="none" w:sz="0" w:space="0" w:color="auto"/>
        <w:left w:val="none" w:sz="0" w:space="0" w:color="auto"/>
        <w:bottom w:val="none" w:sz="0" w:space="0" w:color="auto"/>
        <w:right w:val="none" w:sz="0" w:space="0" w:color="auto"/>
      </w:divBdr>
    </w:div>
    <w:div w:id="1891304940">
      <w:bodyDiv w:val="1"/>
      <w:marLeft w:val="0"/>
      <w:marRight w:val="0"/>
      <w:marTop w:val="0"/>
      <w:marBottom w:val="0"/>
      <w:divBdr>
        <w:top w:val="none" w:sz="0" w:space="0" w:color="auto"/>
        <w:left w:val="none" w:sz="0" w:space="0" w:color="auto"/>
        <w:bottom w:val="none" w:sz="0" w:space="0" w:color="auto"/>
        <w:right w:val="none" w:sz="0" w:space="0" w:color="auto"/>
      </w:divBdr>
    </w:div>
    <w:div w:id="1896744935">
      <w:bodyDiv w:val="1"/>
      <w:marLeft w:val="0"/>
      <w:marRight w:val="0"/>
      <w:marTop w:val="0"/>
      <w:marBottom w:val="0"/>
      <w:divBdr>
        <w:top w:val="none" w:sz="0" w:space="0" w:color="auto"/>
        <w:left w:val="none" w:sz="0" w:space="0" w:color="auto"/>
        <w:bottom w:val="none" w:sz="0" w:space="0" w:color="auto"/>
        <w:right w:val="none" w:sz="0" w:space="0" w:color="auto"/>
      </w:divBdr>
    </w:div>
    <w:div w:id="1912350769">
      <w:bodyDiv w:val="1"/>
      <w:marLeft w:val="0"/>
      <w:marRight w:val="0"/>
      <w:marTop w:val="0"/>
      <w:marBottom w:val="0"/>
      <w:divBdr>
        <w:top w:val="none" w:sz="0" w:space="0" w:color="auto"/>
        <w:left w:val="none" w:sz="0" w:space="0" w:color="auto"/>
        <w:bottom w:val="none" w:sz="0" w:space="0" w:color="auto"/>
        <w:right w:val="none" w:sz="0" w:space="0" w:color="auto"/>
      </w:divBdr>
    </w:div>
    <w:div w:id="1919556115">
      <w:bodyDiv w:val="1"/>
      <w:marLeft w:val="0"/>
      <w:marRight w:val="0"/>
      <w:marTop w:val="0"/>
      <w:marBottom w:val="0"/>
      <w:divBdr>
        <w:top w:val="none" w:sz="0" w:space="0" w:color="auto"/>
        <w:left w:val="none" w:sz="0" w:space="0" w:color="auto"/>
        <w:bottom w:val="none" w:sz="0" w:space="0" w:color="auto"/>
        <w:right w:val="none" w:sz="0" w:space="0" w:color="auto"/>
      </w:divBdr>
    </w:div>
    <w:div w:id="1931347664">
      <w:bodyDiv w:val="1"/>
      <w:marLeft w:val="0"/>
      <w:marRight w:val="0"/>
      <w:marTop w:val="0"/>
      <w:marBottom w:val="0"/>
      <w:divBdr>
        <w:top w:val="none" w:sz="0" w:space="0" w:color="auto"/>
        <w:left w:val="none" w:sz="0" w:space="0" w:color="auto"/>
        <w:bottom w:val="none" w:sz="0" w:space="0" w:color="auto"/>
        <w:right w:val="none" w:sz="0" w:space="0" w:color="auto"/>
      </w:divBdr>
    </w:div>
    <w:div w:id="1940598363">
      <w:bodyDiv w:val="1"/>
      <w:marLeft w:val="0"/>
      <w:marRight w:val="0"/>
      <w:marTop w:val="0"/>
      <w:marBottom w:val="0"/>
      <w:divBdr>
        <w:top w:val="none" w:sz="0" w:space="0" w:color="auto"/>
        <w:left w:val="none" w:sz="0" w:space="0" w:color="auto"/>
        <w:bottom w:val="none" w:sz="0" w:space="0" w:color="auto"/>
        <w:right w:val="none" w:sz="0" w:space="0" w:color="auto"/>
      </w:divBdr>
    </w:div>
    <w:div w:id="1940680243">
      <w:bodyDiv w:val="1"/>
      <w:marLeft w:val="0"/>
      <w:marRight w:val="0"/>
      <w:marTop w:val="0"/>
      <w:marBottom w:val="0"/>
      <w:divBdr>
        <w:top w:val="none" w:sz="0" w:space="0" w:color="auto"/>
        <w:left w:val="none" w:sz="0" w:space="0" w:color="auto"/>
        <w:bottom w:val="none" w:sz="0" w:space="0" w:color="auto"/>
        <w:right w:val="none" w:sz="0" w:space="0" w:color="auto"/>
      </w:divBdr>
    </w:div>
    <w:div w:id="1943681235">
      <w:bodyDiv w:val="1"/>
      <w:marLeft w:val="0"/>
      <w:marRight w:val="0"/>
      <w:marTop w:val="0"/>
      <w:marBottom w:val="0"/>
      <w:divBdr>
        <w:top w:val="none" w:sz="0" w:space="0" w:color="auto"/>
        <w:left w:val="none" w:sz="0" w:space="0" w:color="auto"/>
        <w:bottom w:val="none" w:sz="0" w:space="0" w:color="auto"/>
        <w:right w:val="none" w:sz="0" w:space="0" w:color="auto"/>
      </w:divBdr>
    </w:div>
    <w:div w:id="1963228534">
      <w:bodyDiv w:val="1"/>
      <w:marLeft w:val="0"/>
      <w:marRight w:val="0"/>
      <w:marTop w:val="0"/>
      <w:marBottom w:val="0"/>
      <w:divBdr>
        <w:top w:val="none" w:sz="0" w:space="0" w:color="auto"/>
        <w:left w:val="none" w:sz="0" w:space="0" w:color="auto"/>
        <w:bottom w:val="none" w:sz="0" w:space="0" w:color="auto"/>
        <w:right w:val="none" w:sz="0" w:space="0" w:color="auto"/>
      </w:divBdr>
    </w:div>
    <w:div w:id="1991326858">
      <w:bodyDiv w:val="1"/>
      <w:marLeft w:val="0"/>
      <w:marRight w:val="0"/>
      <w:marTop w:val="0"/>
      <w:marBottom w:val="0"/>
      <w:divBdr>
        <w:top w:val="none" w:sz="0" w:space="0" w:color="auto"/>
        <w:left w:val="none" w:sz="0" w:space="0" w:color="auto"/>
        <w:bottom w:val="none" w:sz="0" w:space="0" w:color="auto"/>
        <w:right w:val="none" w:sz="0" w:space="0" w:color="auto"/>
      </w:divBdr>
    </w:div>
    <w:div w:id="2027635516">
      <w:bodyDiv w:val="1"/>
      <w:marLeft w:val="0"/>
      <w:marRight w:val="0"/>
      <w:marTop w:val="0"/>
      <w:marBottom w:val="0"/>
      <w:divBdr>
        <w:top w:val="none" w:sz="0" w:space="0" w:color="auto"/>
        <w:left w:val="none" w:sz="0" w:space="0" w:color="auto"/>
        <w:bottom w:val="none" w:sz="0" w:space="0" w:color="auto"/>
        <w:right w:val="none" w:sz="0" w:space="0" w:color="auto"/>
      </w:divBdr>
    </w:div>
    <w:div w:id="2047824546">
      <w:bodyDiv w:val="1"/>
      <w:marLeft w:val="0"/>
      <w:marRight w:val="0"/>
      <w:marTop w:val="0"/>
      <w:marBottom w:val="0"/>
      <w:divBdr>
        <w:top w:val="none" w:sz="0" w:space="0" w:color="auto"/>
        <w:left w:val="none" w:sz="0" w:space="0" w:color="auto"/>
        <w:bottom w:val="none" w:sz="0" w:space="0" w:color="auto"/>
        <w:right w:val="none" w:sz="0" w:space="0" w:color="auto"/>
      </w:divBdr>
    </w:div>
    <w:div w:id="2085763196">
      <w:bodyDiv w:val="1"/>
      <w:marLeft w:val="0"/>
      <w:marRight w:val="0"/>
      <w:marTop w:val="0"/>
      <w:marBottom w:val="0"/>
      <w:divBdr>
        <w:top w:val="none" w:sz="0" w:space="0" w:color="auto"/>
        <w:left w:val="none" w:sz="0" w:space="0" w:color="auto"/>
        <w:bottom w:val="none" w:sz="0" w:space="0" w:color="auto"/>
        <w:right w:val="none" w:sz="0" w:space="0" w:color="auto"/>
      </w:divBdr>
    </w:div>
    <w:div w:id="210600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Rom16</b:Tag>
    <b:SourceType>ConferenceProceedings</b:SourceType>
    <b:Guid>{28A27DE9-A7A4-4033-8E0B-B76D3F21413C}</b:Guid>
    <b:Author>
      <b:Author>
        <b:NameList>
          <b:Person>
            <b:Last>Hryciw</b:Last>
            <b:First>Roman</b:First>
            <b:Middle>D.</b:Middle>
          </b:Person>
        </b:NameList>
      </b:Author>
    </b:Author>
    <b:Title>Particle Roundness and Sphericity from Images of Assemblies by Chart Estimates and Computer Methods</b:Title>
    <b:Year>2016</b:Year>
    <b:Pages>15</b:Pages>
    <b:RefOrder>8</b:RefOrder>
  </b:Source>
  <b:Source>
    <b:Tag>WCK41</b:Tag>
    <b:SourceType>JournalArticle</b:SourceType>
    <b:Guid>{FCE2AE8B-0A79-4721-ACD9-BF8123C31A4A}</b:Guid>
    <b:Title>Measurement and geological significance of shape and roundness of sedimentary particles</b:Title>
    <b:Year>1941</b:Year>
    <b:JournalName>Journal of sedimentary petrology</b:JournalName>
    <b:Pages>9</b:Pages>
    <b:Author>
      <b:Author>
        <b:NameList>
          <b:Person>
            <b:Last>Krumbein</b:Last>
            <b:First>W.</b:First>
            <b:Middle>C.</b:Middle>
          </b:Person>
        </b:NameList>
      </b:Author>
    </b:Author>
    <b:RefOrder>2</b:RefOrder>
  </b:Source>
  <b:Source>
    <b:Tag>Bar80</b:Tag>
    <b:SourceType>ConferenceProceedings</b:SourceType>
    <b:Guid>{96FA2C3E-10FF-4F05-8D60-D3C2731199C2}</b:Guid>
    <b:Author>
      <b:Author>
        <b:NameList>
          <b:Person>
            <b:Last>Barret</b:Last>
            <b:First>P.J.</b:First>
          </b:Person>
        </b:NameList>
      </b:Author>
    </b:Author>
    <b:Title>The shape of rock particles, a criticaI review</b:Title>
    <b:Pages>13</b:Pages>
    <b:Year>1980</b:Year>
    <b:RefOrder>1</b:RefOrder>
  </b:Source>
  <b:Source>
    <b:Tag>ZHE</b:Tag>
    <b:SourceType>DocumentFromInternetSite</b:SourceType>
    <b:Guid>{73B55E70-7CE4-49F3-A2D9-24C4F6ADC323}</b:Guid>
    <b:Title>Economical Importance of Sedimentary Rocks</b:Title>
    <b:InternetSiteTitle>academia.edu</b:InternetSiteTitle>
    <b:URL>https://www.academia.edu/37711365/Economical_Importance_of_Sedimentary_Rock</b:URL>
    <b:Author>
      <b:Author>
        <b:NameList>
          <b:Person>
            <b:Last>ZHEN</b:Last>
            <b:First>AARON</b:First>
            <b:Middle>CHIA YUN</b:Middle>
          </b:Person>
        </b:NameList>
      </b:Author>
    </b:Author>
    <b:RefOrder>3</b:RefOrder>
  </b:Source>
  <b:Source>
    <b:Tag>LIU14</b:Tag>
    <b:SourceType>ConferenceProceedings</b:SourceType>
    <b:Guid>{693F9611-7753-4306-8AAE-6B708A4C3D0A}</b:Guid>
    <b:Author>
      <b:Author>
        <b:NameList>
          <b:Person>
            <b:Last>LIU Ye</b:Last>
            <b:First>GUO</b:First>
            <b:Middle>Chao, CHENG Guojia</b:Middle>
          </b:Person>
        </b:NameList>
      </b:Author>
    </b:Author>
    <b:Title>Rock Classification Based on Images Color Spaces and Artificial Neural Network</b:Title>
    <b:Pages>4</b:Pages>
    <b:Year>2014</b:Year>
    <b:ConferenceName>Fifth International Conference on Intelligent Systems Design and Engineering Applications</b:ConferenceName>
    <b:City>Hunan, China</b:City>
    <b:Publisher>IEEE</b:Publisher>
    <b:RefOrder>6</b:RefOrder>
  </b:Source>
  <b:Source>
    <b:Tag>Guo17</b:Tag>
    <b:SourceType>JournalArticle</b:SourceType>
    <b:Guid>{6F2B087B-A9A3-43F2-A3C9-BF749470F67E}</b:Guid>
    <b:Author>
      <b:Author>
        <b:NameList>
          <b:Person>
            <b:Last>Guo</b:Last>
            <b:First>Guojian</b:First>
            <b:Middle>Cheng and Wenhui</b:Middle>
          </b:Person>
        </b:NameList>
      </b:Author>
    </b:Author>
    <b:Title>Rock images classification by using deep convolution neural network</b:Title>
    <b:Pages>7</b:Pages>
    <b:Year>2017</b:Year>
    <b:JournalName>J. Phys.: Conf. Ser. 887 012089</b:JournalName>
    <b:RefOrder>5</b:RefOrder>
  </b:Source>
  <b:Source>
    <b:Tag>Ale19</b:Tag>
    <b:SourceType>ConferenceProceedings</b:SourceType>
    <b:Guid>{B7C118BD-C4B6-4133-A5D9-DD28FE4731F0}</b:Guid>
    <b:Title>Towards Natural Scene Rock Image Classification with Convolutional Neural Networks</b:Title>
    <b:Year>2019</b:Year>
    <b:Author>
      <b:Author>
        <b:NameList>
          <b:Person>
            <b:Last>Pascual</b:Last>
            <b:First>Alexis</b:First>
            <b:Middle>David P.</b:Middle>
          </b:Person>
        </b:NameList>
      </b:Author>
    </b:Author>
    <b:Pages>4</b:Pages>
    <b:ConferenceName>2019 IEEE Canadian Conference of Electrical and Computer Engineering (CCECE)</b:ConferenceName>
    <b:City>Edmonton</b:City>
    <b:RefOrder>4</b:RefOrder>
  </b:Source>
  <b:Source>
    <b:Tag>HPS69</b:Tag>
    <b:SourceType>ArticleInAPeriodical</b:SourceType>
    <b:Guid>{84086348-E397-4241-9F68-5F0A43718227}</b:Guid>
    <b:Title>MEASUREMENT OF PARTICLE SHAPE BY FOURIER ANALYSIS</b:Title>
    <b:Year>1969</b:Year>
    <b:Pages>19</b:Pages>
    <b:Author>
      <b:Author>
        <b:NameList>
          <b:Person>
            <b:Last>SHANE</b:Last>
            <b:First>H.</b:First>
            <b:Middle>P. SCHWARCZ AND K. C.</b:Middle>
          </b:Person>
        </b:NameList>
      </b:Author>
    </b:Author>
    <b:Month>Agosto</b:Month>
    <b:Day>5</b:Day>
    <b:RefOrder>10</b:RefOrder>
  </b:Source>
  <b:Source>
    <b:Tag>FRA81</b:Tag>
    <b:SourceType>ArticleInAPeriodical</b:SourceType>
    <b:Guid>{D4C63D1B-E6AA-403B-B2A5-D96DD1A522D7}</b:Guid>
    <b:Author>
      <b:Author>
        <b:NameList>
          <b:Person>
            <b:Last>GIARDINA</b:Last>
            <b:First>FRANK</b:First>
            <b:Middle>P. KUHLA AND CHARLES R.</b:Middle>
          </b:Person>
        </b:NameList>
      </b:Author>
    </b:Author>
    <b:Title>Elliptic Fourier Features of a Closed Contour’ </b:Title>
    <b:Year>1981</b:Year>
    <b:Month>Junio</b:Month>
    <b:Day>22</b:Day>
    <b:Pages>23</b:Pages>
    <b:RefOrder>7</b:RefOrder>
  </b:Source>
  <b:Source>
    <b:Tag>Wad35</b:Tag>
    <b:SourceType>JournalArticle</b:SourceType>
    <b:Guid>{7AC7B13A-6FA8-4289-AE8A-9B69AD60B862}</b:Guid>
    <b:Author>
      <b:Author>
        <b:NameList>
          <b:Person>
            <b:Last>Wadell</b:Last>
            <b:First>H.</b:First>
          </b:Person>
        </b:NameList>
      </b:Author>
    </b:Author>
    <b:Title>Volume, shape, and roundness of quartz particles.</b:Title>
    <b:Year>1935</b:Year>
    <b:RefOrder>9</b:RefOrder>
  </b:Source>
</b:Sources>
</file>

<file path=customXml/itemProps1.xml><?xml version="1.0" encoding="utf-8"?>
<ds:datastoreItem xmlns:ds="http://schemas.openxmlformats.org/officeDocument/2006/customXml" ds:itemID="{6B395F87-6A09-4FD6-9234-6E88055F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2856</TotalTime>
  <Pages>27</Pages>
  <Words>3797</Words>
  <Characters>20888</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arceojg</dc:creator>
  <cp:lastModifiedBy>Gama M</cp:lastModifiedBy>
  <cp:revision>66</cp:revision>
  <dcterms:created xsi:type="dcterms:W3CDTF">2020-01-27T19:03:00Z</dcterms:created>
  <dcterms:modified xsi:type="dcterms:W3CDTF">2020-06-11T23:43:00Z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f08296d4-7c51-35d9-b6e7-0e1ce364269c</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http://www.zotero.org/styles/energies</vt:lpwstr>
  </property>
  <property fmtid="{D5CDD505-2E9C-101B-9397-08002B2CF9AE}" pid="15" name="Mendeley Recent Style Name 5_1">
    <vt:lpwstr>Energies</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http://www.zotero.org/styles/ieee-internet-of-things-journal</vt:lpwstr>
  </property>
  <property fmtid="{D5CDD505-2E9C-101B-9397-08002B2CF9AE}" pid="19" name="Mendeley Recent Style Name 7_1">
    <vt:lpwstr>IEEE Internet of Things Journal</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Citation Style_1">
    <vt:lpwstr>http://www.zotero.org/styles/ieee</vt:lpwstr>
  </property>
</Properties>
</file>